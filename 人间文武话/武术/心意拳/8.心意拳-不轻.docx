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40A92" w14:textId="77777777" w:rsidR="00BA7B28" w:rsidRDefault="00BE255E">
      <w:pPr>
        <w:jc w:val="center"/>
      </w:pPr>
      <w:r>
        <w:rPr>
          <w:rFonts w:hint="eastAsia"/>
        </w:rPr>
        <w:t>心意拳</w:t>
      </w:r>
    </w:p>
    <w:p w14:paraId="431611C0" w14:textId="77777777" w:rsidR="00676D16" w:rsidRDefault="00676D16">
      <w:pPr>
        <w:ind w:firstLineChars="200" w:firstLine="420"/>
        <w:rPr>
          <w:ins w:id="0" w:author="邹 关调" w:date="2020-04-06T21:37:00Z"/>
        </w:rPr>
      </w:pPr>
      <w:commentRangeStart w:id="1"/>
      <w:ins w:id="2" w:author="邹 关调" w:date="2020-04-06T21:37:00Z">
        <w:r>
          <w:rPr>
            <w:rFonts w:hint="eastAsia"/>
          </w:rPr>
          <w:t>各位武友，大家好，我是不轻。</w:t>
        </w:r>
      </w:ins>
      <w:commentRangeEnd w:id="1"/>
      <w:ins w:id="3" w:author="邹 关调" w:date="2020-04-06T21:38:00Z">
        <w:r>
          <w:rPr>
            <w:rStyle w:val="a5"/>
          </w:rPr>
          <w:commentReference w:id="1"/>
        </w:r>
      </w:ins>
    </w:p>
    <w:p w14:paraId="04F66EF1" w14:textId="532810B7" w:rsidR="00BA7B28" w:rsidRDefault="00BE255E">
      <w:pPr>
        <w:ind w:firstLineChars="200" w:firstLine="420"/>
      </w:pPr>
      <w:r>
        <w:rPr>
          <w:rFonts w:hint="eastAsia"/>
        </w:rPr>
        <w:t>前面我简单的介绍了形意拳，其中也提到，李洛能（飞羽）师从戴二</w:t>
      </w:r>
      <w:proofErr w:type="gramStart"/>
      <w:r>
        <w:rPr>
          <w:rFonts w:hint="eastAsia"/>
        </w:rPr>
        <w:t>闾</w:t>
      </w:r>
      <w:proofErr w:type="gramEnd"/>
      <w:r>
        <w:rPr>
          <w:rFonts w:hint="eastAsia"/>
        </w:rPr>
        <w:t>，学的是心意拳。而这心意拳的源流在之前我一直没提，一是考虑</w:t>
      </w:r>
      <w:del w:id="4" w:author="邹 关调" w:date="2020-04-06T21:36:00Z">
        <w:r w:rsidDel="00576282">
          <w:rPr>
            <w:rFonts w:hint="eastAsia"/>
          </w:rPr>
          <w:delText>的</w:delText>
        </w:r>
      </w:del>
      <w:r>
        <w:rPr>
          <w:rFonts w:hint="eastAsia"/>
        </w:rPr>
        <w:t>篇幅</w:t>
      </w:r>
      <w:ins w:id="5" w:author="邹 关调" w:date="2020-04-06T21:36:00Z">
        <w:r w:rsidR="00576282">
          <w:rPr>
            <w:rFonts w:hint="eastAsia"/>
          </w:rPr>
          <w:t>有限</w:t>
        </w:r>
      </w:ins>
      <w:r>
        <w:rPr>
          <w:rFonts w:hint="eastAsia"/>
        </w:rPr>
        <w:t>，二则是关于心意拳的创始人至今也没有一个确切的说法。</w:t>
      </w:r>
    </w:p>
    <w:p w14:paraId="7D0AB63D" w14:textId="77777777" w:rsidR="00BA7B28" w:rsidRDefault="00BE255E">
      <w:pPr>
        <w:ind w:firstLineChars="200" w:firstLine="420"/>
        <w:jc w:val="center"/>
        <w:pPrChange w:id="6" w:author="邹 关调" w:date="2020-04-06T21:37:00Z">
          <w:pPr>
            <w:ind w:firstLineChars="200" w:firstLine="420"/>
          </w:pPr>
        </w:pPrChange>
      </w:pPr>
      <w:r>
        <w:rPr>
          <w:rFonts w:hint="eastAsia"/>
        </w:rPr>
        <w:t>心意拳创始人</w:t>
      </w:r>
    </w:p>
    <w:p w14:paraId="1EFE4630" w14:textId="7094B76A" w:rsidR="00BA7B28" w:rsidRDefault="00BE255E">
      <w:pPr>
        <w:ind w:firstLineChars="200" w:firstLine="420"/>
      </w:pPr>
      <w:r>
        <w:rPr>
          <w:rFonts w:hint="eastAsia"/>
        </w:rPr>
        <w:t>对于心意拳的</w:t>
      </w:r>
      <w:commentRangeStart w:id="7"/>
      <w:r>
        <w:rPr>
          <w:rFonts w:hint="eastAsia"/>
        </w:rPr>
        <w:t>创始人</w:t>
      </w:r>
      <w:commentRangeEnd w:id="7"/>
      <w:r w:rsidR="00676D16">
        <w:rPr>
          <w:rStyle w:val="a5"/>
        </w:rPr>
        <w:commentReference w:id="7"/>
      </w:r>
      <w:r>
        <w:rPr>
          <w:rFonts w:hint="eastAsia"/>
        </w:rPr>
        <w:t>，我所了解的说法大致有以下几个</w:t>
      </w:r>
      <w:del w:id="8" w:author="邹 关调" w:date="2020-04-06T21:39:00Z">
        <w:r w:rsidDel="00676D16">
          <w:rPr>
            <w:rFonts w:hint="eastAsia"/>
          </w:rPr>
          <w:delText>。</w:delText>
        </w:r>
      </w:del>
      <w:ins w:id="9" w:author="邹 关调" w:date="2020-04-06T21:39:00Z">
        <w:r w:rsidR="00676D16">
          <w:rPr>
            <w:rFonts w:hint="eastAsia"/>
          </w:rPr>
          <w:t>：</w:t>
        </w:r>
      </w:ins>
    </w:p>
    <w:p w14:paraId="1BD75504" w14:textId="144D4FED" w:rsidR="00BA7B28" w:rsidRDefault="00BE255E">
      <w:pPr>
        <w:numPr>
          <w:ilvl w:val="0"/>
          <w:numId w:val="1"/>
        </w:numPr>
        <w:ind w:firstLineChars="200" w:firstLine="420"/>
      </w:pPr>
      <w:del w:id="10" w:author="邹 关调" w:date="2020-04-06T21:39:00Z">
        <w:r w:rsidDel="00676D16">
          <w:rPr>
            <w:rFonts w:hint="eastAsia"/>
          </w:rPr>
          <w:delText>此拳传自</w:delText>
        </w:r>
      </w:del>
      <w:r>
        <w:rPr>
          <w:rFonts w:hint="eastAsia"/>
        </w:rPr>
        <w:t>达摩</w:t>
      </w:r>
    </w:p>
    <w:p w14:paraId="2EE5290F" w14:textId="77777777" w:rsidR="00BA7B28" w:rsidRDefault="00BE255E">
      <w:pPr>
        <w:ind w:firstLineChars="200" w:firstLine="420"/>
      </w:pPr>
      <w:r>
        <w:rPr>
          <w:rFonts w:hint="eastAsia"/>
        </w:rPr>
        <w:t>“天竺僧人达摩，始挟其所谓西域技击者来传之中土，于是北方之强者群起而趋之，今独有所谓达摩拳、达摩剑流传于</w:t>
      </w:r>
      <w:proofErr w:type="gramStart"/>
      <w:r>
        <w:rPr>
          <w:rFonts w:hint="eastAsia"/>
        </w:rPr>
        <w:t>世</w:t>
      </w:r>
      <w:proofErr w:type="gramEnd"/>
      <w:r>
        <w:rPr>
          <w:rFonts w:hint="eastAsia"/>
        </w:rPr>
        <w:t>，而心意拳亦其一也。”现在的少林当中依旧流传着名为“心意把”的拳种。</w:t>
      </w:r>
    </w:p>
    <w:p w14:paraId="2864FD8A" w14:textId="74FFF8A8" w:rsidR="00BA7B28" w:rsidRDefault="00BE255E">
      <w:pPr>
        <w:numPr>
          <w:ilvl w:val="0"/>
          <w:numId w:val="1"/>
        </w:numPr>
        <w:ind w:firstLineChars="200" w:firstLine="420"/>
      </w:pPr>
      <w:del w:id="11" w:author="邹 关调" w:date="2020-04-06T21:39:00Z">
        <w:r w:rsidDel="00676D16">
          <w:rPr>
            <w:rFonts w:hint="eastAsia"/>
          </w:rPr>
          <w:delText>此拳创自</w:delText>
        </w:r>
      </w:del>
      <w:r>
        <w:rPr>
          <w:rFonts w:hint="eastAsia"/>
        </w:rPr>
        <w:t>张三丰</w:t>
      </w:r>
    </w:p>
    <w:p w14:paraId="455F6FD9" w14:textId="77777777" w:rsidR="00BA7B28" w:rsidRDefault="00BE255E">
      <w:pPr>
        <w:ind w:firstLineChars="200" w:firstLine="420"/>
      </w:pPr>
      <w:proofErr w:type="gramStart"/>
      <w:r>
        <w:rPr>
          <w:rFonts w:hint="eastAsia"/>
        </w:rPr>
        <w:t>凌善清</w:t>
      </w:r>
      <w:proofErr w:type="gramEnd"/>
      <w:r>
        <w:rPr>
          <w:rFonts w:hint="eastAsia"/>
        </w:rPr>
        <w:t>在其《形意五行拳图说》中云：“北宋时有张三丰者，隐武当为黄冠，究心达摩术者若干年，得其玄奥，乃尽弃少林之成法，而</w:t>
      </w:r>
      <w:proofErr w:type="gramStart"/>
      <w:r>
        <w:rPr>
          <w:rFonts w:hint="eastAsia"/>
        </w:rPr>
        <w:t>一</w:t>
      </w:r>
      <w:proofErr w:type="gramEnd"/>
      <w:r>
        <w:rPr>
          <w:rFonts w:hint="eastAsia"/>
        </w:rPr>
        <w:t>以练气为主。有从之者即授以形意拳以为由练习之初步，成效既著，学者蜂起。世人遂名之曰‘内家’，而称少林为‘外家’。而形意一拳，至是遂为内家所专有矣。”</w:t>
      </w:r>
    </w:p>
    <w:p w14:paraId="7952B411" w14:textId="1AF342C3" w:rsidR="00BA7B28" w:rsidRDefault="00BE255E">
      <w:pPr>
        <w:numPr>
          <w:ilvl w:val="0"/>
          <w:numId w:val="1"/>
        </w:numPr>
        <w:ind w:firstLineChars="200" w:firstLine="420"/>
      </w:pPr>
      <w:del w:id="12" w:author="邹 关调" w:date="2020-04-06T21:39:00Z">
        <w:r w:rsidDel="00676D16">
          <w:rPr>
            <w:rFonts w:hint="eastAsia"/>
          </w:rPr>
          <w:delText>此拳创自</w:delText>
        </w:r>
      </w:del>
      <w:r>
        <w:rPr>
          <w:rFonts w:hint="eastAsia"/>
        </w:rPr>
        <w:t>岳飞</w:t>
      </w:r>
    </w:p>
    <w:p w14:paraId="74D2E104" w14:textId="77777777" w:rsidR="00BA7B28" w:rsidRDefault="00BE255E">
      <w:pPr>
        <w:ind w:firstLineChars="200" w:firstLine="420"/>
      </w:pPr>
      <w:r>
        <w:t>清乾隆</w:t>
      </w:r>
      <w:r>
        <w:t>15</w:t>
      </w:r>
      <w:r>
        <w:t>年</w:t>
      </w:r>
      <w:r>
        <w:rPr>
          <w:rFonts w:hint="eastAsia"/>
        </w:rPr>
        <w:t>（</w:t>
      </w:r>
      <w:r>
        <w:rPr>
          <w:rFonts w:hint="eastAsia"/>
        </w:rPr>
        <w:t>1705</w:t>
      </w:r>
      <w:r>
        <w:rPr>
          <w:rFonts w:hint="eastAsia"/>
        </w:rPr>
        <w:t>）</w:t>
      </w:r>
      <w:r>
        <w:t>佚名氏在</w:t>
      </w:r>
      <w:r>
        <w:rPr>
          <w:rFonts w:hint="eastAsia"/>
        </w:rPr>
        <w:t>《</w:t>
      </w:r>
      <w:r>
        <w:t>六合拳序》中云：</w:t>
      </w:r>
      <w:r>
        <w:rPr>
          <w:rFonts w:hint="eastAsia"/>
        </w:rPr>
        <w:t>“（</w:t>
      </w:r>
      <w:r>
        <w:t>岳飞</w:t>
      </w:r>
      <w:r>
        <w:rPr>
          <w:rFonts w:hint="eastAsia"/>
        </w:rPr>
        <w:t>）</w:t>
      </w:r>
      <w:r>
        <w:t>精通枪法，以枪为拳，立一法以教将佐，名曰意拳，神妙莫测。</w:t>
      </w:r>
      <w:r>
        <w:rPr>
          <w:rFonts w:hint="eastAsia"/>
        </w:rPr>
        <w:t>”“</w:t>
      </w:r>
      <w:r>
        <w:t>独我姬公名际可，字隆风，生于明末清初，为蒲东诸冯人氏，访名师于终南山，得武穆王拳谱，后授余师曹继武先生</w:t>
      </w:r>
      <w:r>
        <w:t>……</w:t>
      </w:r>
      <w:r>
        <w:rPr>
          <w:rFonts w:hint="eastAsia"/>
        </w:rPr>
        <w:t>”</w:t>
      </w:r>
    </w:p>
    <w:p w14:paraId="590F4592" w14:textId="68115B55" w:rsidR="00BA7B28" w:rsidRDefault="00BE255E">
      <w:pPr>
        <w:numPr>
          <w:ilvl w:val="0"/>
          <w:numId w:val="1"/>
        </w:numPr>
        <w:ind w:firstLineChars="200" w:firstLine="420"/>
      </w:pPr>
      <w:del w:id="13" w:author="邹 关调" w:date="2020-04-06T21:41:00Z">
        <w:r w:rsidDel="00676D16">
          <w:rPr>
            <w:rFonts w:hint="eastAsia"/>
          </w:rPr>
          <w:delText>山西人</w:delText>
        </w:r>
      </w:del>
      <w:proofErr w:type="gramStart"/>
      <w:r>
        <w:rPr>
          <w:rFonts w:hint="eastAsia"/>
        </w:rPr>
        <w:t>姬隆峰</w:t>
      </w:r>
      <w:proofErr w:type="gramEnd"/>
      <w:del w:id="14" w:author="邹 关调" w:date="2020-04-06T21:41:00Z">
        <w:r w:rsidDel="00676D16">
          <w:rPr>
            <w:rFonts w:hint="eastAsia"/>
          </w:rPr>
          <w:delText>创六合拳</w:delText>
        </w:r>
      </w:del>
    </w:p>
    <w:p w14:paraId="39ECDA44" w14:textId="77777777" w:rsidR="00BA7B28" w:rsidRDefault="00BE255E">
      <w:pPr>
        <w:ind w:firstLineChars="200" w:firstLine="420"/>
      </w:pPr>
      <w:r>
        <w:t>清雍正</w:t>
      </w:r>
      <w:r>
        <w:t>13</w:t>
      </w:r>
      <w:r>
        <w:t>年</w:t>
      </w:r>
      <w:r>
        <w:rPr>
          <w:rFonts w:hint="eastAsia"/>
        </w:rPr>
        <w:t>（</w:t>
      </w:r>
      <w:r>
        <w:t>1735</w:t>
      </w:r>
      <w:r>
        <w:rPr>
          <w:rFonts w:hint="eastAsia"/>
        </w:rPr>
        <w:t>）</w:t>
      </w:r>
      <w:r>
        <w:t>，河南进士王子诚在其著《拳论质疑序》中有云：</w:t>
      </w:r>
      <w:r>
        <w:rPr>
          <w:rFonts w:hint="eastAsia"/>
        </w:rPr>
        <w:t>“</w:t>
      </w:r>
      <w:r>
        <w:t>……</w:t>
      </w:r>
      <w:r>
        <w:t>惟此六合之拳传之山西姬龙、姬凤。二师乃系明末人也，精于枪法，人皆以为神，而先师犹有虞焉，</w:t>
      </w:r>
      <w:r>
        <w:t>……</w:t>
      </w:r>
      <w:r>
        <w:t>于是将枪法为拳法，会其理为一本，通其形于万殊，名其拳曰六合</w:t>
      </w:r>
      <w:r>
        <w:rPr>
          <w:rFonts w:hint="eastAsia"/>
        </w:rPr>
        <w:t>。”这里的</w:t>
      </w:r>
      <w:r>
        <w:t>姬龙、姬凤</w:t>
      </w:r>
      <w:r>
        <w:rPr>
          <w:rFonts w:hint="eastAsia"/>
        </w:rPr>
        <w:t>很可能就是一个人——</w:t>
      </w:r>
      <w:proofErr w:type="gramStart"/>
      <w:r>
        <w:rPr>
          <w:rFonts w:hint="eastAsia"/>
        </w:rPr>
        <w:t>姬隆峰</w:t>
      </w:r>
      <w:proofErr w:type="gramEnd"/>
      <w:r>
        <w:rPr>
          <w:rFonts w:hint="eastAsia"/>
        </w:rPr>
        <w:t>。</w:t>
      </w:r>
    </w:p>
    <w:p w14:paraId="4E7E2F94" w14:textId="77777777" w:rsidR="00BA7B28" w:rsidRDefault="00BE255E">
      <w:pPr>
        <w:numPr>
          <w:ilvl w:val="0"/>
          <w:numId w:val="1"/>
        </w:numPr>
        <w:ind w:firstLineChars="200" w:firstLine="420"/>
      </w:pPr>
      <w:r>
        <w:rPr>
          <w:rFonts w:hint="eastAsia"/>
        </w:rPr>
        <w:t>以上皆为传承者</w:t>
      </w:r>
    </w:p>
    <w:p w14:paraId="59F4288A" w14:textId="77777777" w:rsidR="00BA7B28" w:rsidRDefault="00BE255E">
      <w:pPr>
        <w:ind w:firstLineChars="200" w:firstLine="420"/>
      </w:pPr>
      <w:r>
        <w:t>北京关永年先生在其《形意五行拳术》一书中，根据形意拳诸多前辈的口传，记述说：</w:t>
      </w:r>
      <w:r>
        <w:rPr>
          <w:rFonts w:hint="eastAsia"/>
        </w:rPr>
        <w:t>“</w:t>
      </w:r>
      <w:r>
        <w:t>相传形意拳源于六朝时天竺</w:t>
      </w:r>
      <w:proofErr w:type="gramStart"/>
      <w:r>
        <w:t>僧</w:t>
      </w:r>
      <w:proofErr w:type="gramEnd"/>
      <w:r>
        <w:t>达摩祖师所创的《洗髓经》和《易筋经》</w:t>
      </w:r>
      <w:r>
        <w:t xml:space="preserve"> </w:t>
      </w:r>
      <w:r>
        <w:t>，旨在养气。后经北宋人张三丰于武当山悉心揣摩得其玄奥而形成拳术。至南宋时名将岳飞深得武当派所传之拳术，为抗击金兵，根据各种动物具有的技能又创编了各种技击拳法，著谱传授，教练士兵。后经辽、金、元、明各朝，虽然仍有传人，可其史不详，无从考究。到明末清初，有山西蒲州均村人姬际可，字隆风，访师于终南山，得岳武穆王拳谱，潜心研究，终于得其真传，后来传授给曹继武。</w:t>
      </w:r>
      <w:r>
        <w:rPr>
          <w:rFonts w:hint="eastAsia"/>
        </w:rPr>
        <w:t>”</w:t>
      </w:r>
    </w:p>
    <w:p w14:paraId="06C425EE" w14:textId="77777777" w:rsidR="00BA7B28" w:rsidRDefault="00BE255E">
      <w:pPr>
        <w:ind w:firstLineChars="200" w:firstLine="420"/>
      </w:pPr>
      <w:r>
        <w:rPr>
          <w:rFonts w:hint="eastAsia"/>
        </w:rPr>
        <w:t>当然其他还有很多不一样的说法，这里也就不在列出。但不管怎么样，</w:t>
      </w:r>
      <w:proofErr w:type="gramStart"/>
      <w:r>
        <w:rPr>
          <w:rFonts w:hint="eastAsia"/>
        </w:rPr>
        <w:t>姬隆峰</w:t>
      </w:r>
      <w:proofErr w:type="gramEnd"/>
      <w:r>
        <w:rPr>
          <w:rFonts w:hint="eastAsia"/>
        </w:rPr>
        <w:t>此人肯定是避不开去的。</w:t>
      </w:r>
    </w:p>
    <w:p w14:paraId="2DEFCF3D" w14:textId="77777777" w:rsidR="00BA7B28" w:rsidRDefault="00BA7B28">
      <w:pPr>
        <w:ind w:firstLineChars="200" w:firstLine="420"/>
      </w:pPr>
    </w:p>
    <w:p w14:paraId="63EE1E57" w14:textId="77777777" w:rsidR="00BA7B28" w:rsidRDefault="00BE255E">
      <w:pPr>
        <w:ind w:firstLineChars="200" w:firstLine="420"/>
        <w:jc w:val="center"/>
        <w:pPrChange w:id="15" w:author="邹 关调" w:date="2020-04-06T21:37:00Z">
          <w:pPr>
            <w:ind w:firstLineChars="200" w:firstLine="420"/>
          </w:pPr>
        </w:pPrChange>
      </w:pPr>
      <w:proofErr w:type="gramStart"/>
      <w:r>
        <w:rPr>
          <w:rFonts w:hint="eastAsia"/>
        </w:rPr>
        <w:t>姬隆峰</w:t>
      </w:r>
      <w:proofErr w:type="gramEnd"/>
    </w:p>
    <w:p w14:paraId="410EDEE0" w14:textId="77777777" w:rsidR="00BA7B28" w:rsidRDefault="00BE255E">
      <w:pPr>
        <w:ind w:firstLineChars="200" w:firstLine="420"/>
      </w:pPr>
      <w:proofErr w:type="gramStart"/>
      <w:r>
        <w:rPr>
          <w:rFonts w:hint="eastAsia"/>
        </w:rPr>
        <w:t>姬隆峰</w:t>
      </w:r>
      <w:proofErr w:type="gramEnd"/>
      <w:r>
        <w:rPr>
          <w:rFonts w:hint="eastAsia"/>
        </w:rPr>
        <w:t>生于明末，年轻时被抽去当兵，从教官李敬德学习“六合大枪”。后清兵入关，明军溃败，</w:t>
      </w:r>
      <w:proofErr w:type="gramStart"/>
      <w:r>
        <w:rPr>
          <w:rFonts w:hint="eastAsia"/>
        </w:rPr>
        <w:t>姬隆峰</w:t>
      </w:r>
      <w:proofErr w:type="gramEnd"/>
      <w:r>
        <w:rPr>
          <w:rFonts w:hint="eastAsia"/>
        </w:rPr>
        <w:t>转入地下抗击。在一次寻访反清复明的仁人志士过程中，路过终南山，遇一道人点播，以枪化拳，根据六合大枪的原理和架式，创造了六合捶，也就是心意拳。</w:t>
      </w:r>
    </w:p>
    <w:p w14:paraId="72890719" w14:textId="77777777" w:rsidR="00BA7B28" w:rsidRDefault="00BE255E">
      <w:pPr>
        <w:ind w:firstLineChars="200" w:firstLine="420"/>
      </w:pPr>
      <w:proofErr w:type="gramStart"/>
      <w:r>
        <w:rPr>
          <w:rFonts w:hint="eastAsia"/>
        </w:rPr>
        <w:t>姬隆峰</w:t>
      </w:r>
      <w:proofErr w:type="gramEnd"/>
      <w:r>
        <w:rPr>
          <w:rFonts w:hint="eastAsia"/>
        </w:rPr>
        <w:t>的传人中记录有名的有：曹继武和马学礼。曹继武后传戴隆邦，也就是戴氏心意拳一支。而马学礼在河南，现有称河南形意拳，其实应为心意六合拳。此一支也出了不少名人，如袁凤仪、卢嵩高、宋国宾等。</w:t>
      </w:r>
    </w:p>
    <w:p w14:paraId="6C1E27B1" w14:textId="1E3B447C" w:rsidR="00676D16" w:rsidRDefault="00BE255E">
      <w:pPr>
        <w:ind w:firstLineChars="200" w:firstLine="420"/>
        <w:rPr>
          <w:ins w:id="16" w:author="邹 关调" w:date="2020-04-06T21:44:00Z"/>
        </w:rPr>
      </w:pPr>
      <w:r>
        <w:rPr>
          <w:rFonts w:hint="eastAsia"/>
        </w:rPr>
        <w:t>但曹继武以及马学礼是否真从学与姬隆峰还有待考证。</w:t>
      </w:r>
      <w:proofErr w:type="gramStart"/>
      <w:r>
        <w:rPr>
          <w:rFonts w:hint="eastAsia"/>
        </w:rPr>
        <w:t>此处列</w:t>
      </w:r>
      <w:proofErr w:type="gramEnd"/>
      <w:del w:id="17" w:author="邹 关调" w:date="2020-04-06T21:45:00Z">
        <w:r w:rsidDel="006A06CE">
          <w:rPr>
            <w:rFonts w:hint="eastAsia"/>
          </w:rPr>
          <w:delText>几</w:delText>
        </w:r>
      </w:del>
      <w:ins w:id="18" w:author="邹 关调" w:date="2020-04-06T21:45:00Z">
        <w:r w:rsidR="006A06CE">
          <w:rPr>
            <w:rFonts w:hint="eastAsia"/>
          </w:rPr>
          <w:t>两</w:t>
        </w:r>
      </w:ins>
      <w:r>
        <w:rPr>
          <w:rFonts w:hint="eastAsia"/>
        </w:rPr>
        <w:t>个疑点，供大家</w:t>
      </w:r>
      <w:del w:id="19" w:author="邹 关调" w:date="2020-04-06T21:43:00Z">
        <w:r w:rsidDel="00676D16">
          <w:rPr>
            <w:rFonts w:hint="eastAsia"/>
          </w:rPr>
          <w:delText>思</w:delText>
        </w:r>
      </w:del>
      <w:ins w:id="20" w:author="邹 关调" w:date="2020-04-06T21:43:00Z">
        <w:r w:rsidR="00676D16">
          <w:rPr>
            <w:rFonts w:hint="eastAsia"/>
          </w:rPr>
          <w:t>参</w:t>
        </w:r>
      </w:ins>
      <w:r>
        <w:rPr>
          <w:rFonts w:hint="eastAsia"/>
        </w:rPr>
        <w:lastRenderedPageBreak/>
        <w:t>考</w:t>
      </w:r>
      <w:del w:id="21" w:author="邹 关调" w:date="2020-04-06T21:44:00Z">
        <w:r w:rsidDel="00676D16">
          <w:rPr>
            <w:rFonts w:hint="eastAsia"/>
          </w:rPr>
          <w:delText>。</w:delText>
        </w:r>
      </w:del>
      <w:ins w:id="22" w:author="邹 关调" w:date="2020-04-06T21:44:00Z">
        <w:r w:rsidR="00676D16">
          <w:rPr>
            <w:rFonts w:hint="eastAsia"/>
          </w:rPr>
          <w:t>：一是</w:t>
        </w:r>
      </w:ins>
      <w:r>
        <w:rPr>
          <w:rFonts w:hint="eastAsia"/>
        </w:rPr>
        <w:t>记载</w:t>
      </w:r>
      <w:ins w:id="23" w:author="邹 关调" w:date="2020-04-06T21:44:00Z">
        <w:r w:rsidR="00676D16">
          <w:rPr>
            <w:rFonts w:hint="eastAsia"/>
          </w:rPr>
          <w:t>显示</w:t>
        </w:r>
      </w:ins>
      <w:r>
        <w:rPr>
          <w:rFonts w:hint="eastAsia"/>
        </w:rPr>
        <w:t>姬隆峰生于</w:t>
      </w:r>
      <w:r>
        <w:rPr>
          <w:rFonts w:hint="eastAsia"/>
        </w:rPr>
        <w:t>1602</w:t>
      </w:r>
      <w:r>
        <w:rPr>
          <w:rFonts w:hint="eastAsia"/>
        </w:rPr>
        <w:t>年，卒于</w:t>
      </w:r>
      <w:r>
        <w:rPr>
          <w:rFonts w:hint="eastAsia"/>
        </w:rPr>
        <w:t>1683</w:t>
      </w:r>
      <w:r>
        <w:rPr>
          <w:rFonts w:hint="eastAsia"/>
        </w:rPr>
        <w:t>年。而曹继武生于</w:t>
      </w:r>
      <w:r>
        <w:rPr>
          <w:rFonts w:hint="eastAsia"/>
        </w:rPr>
        <w:t>1670</w:t>
      </w:r>
      <w:r>
        <w:rPr>
          <w:rFonts w:hint="eastAsia"/>
        </w:rPr>
        <w:t>年，卒于</w:t>
      </w:r>
      <w:r>
        <w:rPr>
          <w:rFonts w:hint="eastAsia"/>
        </w:rPr>
        <w:t>1706</w:t>
      </w:r>
      <w:r>
        <w:rPr>
          <w:rFonts w:hint="eastAsia"/>
        </w:rPr>
        <w:t>年。也就是说姬隆峰去世时，曹继武才</w:t>
      </w:r>
      <w:r>
        <w:rPr>
          <w:rFonts w:hint="eastAsia"/>
        </w:rPr>
        <w:t>13</w:t>
      </w:r>
      <w:r>
        <w:rPr>
          <w:rFonts w:hint="eastAsia"/>
        </w:rPr>
        <w:t>岁。就算曹继武</w:t>
      </w:r>
      <w:r>
        <w:rPr>
          <w:rFonts w:hint="eastAsia"/>
        </w:rPr>
        <w:t>1</w:t>
      </w:r>
      <w:r>
        <w:rPr>
          <w:rFonts w:hint="eastAsia"/>
        </w:rPr>
        <w:t>岁开始学拳，一个十几岁的孩子是否能够掌握如此高深的拳术</w:t>
      </w:r>
      <w:del w:id="24" w:author="邹 关调" w:date="2020-04-06T21:44:00Z">
        <w:r w:rsidDel="00676D16">
          <w:rPr>
            <w:rFonts w:hint="eastAsia"/>
          </w:rPr>
          <w:delText>。</w:delText>
        </w:r>
      </w:del>
      <w:ins w:id="25" w:author="邹 关调" w:date="2020-04-06T21:44:00Z">
        <w:r w:rsidR="00676D16">
          <w:rPr>
            <w:rFonts w:hint="eastAsia"/>
          </w:rPr>
          <w:t>？</w:t>
        </w:r>
      </w:ins>
      <w:del w:id="26" w:author="邹 关调" w:date="2020-04-06T21:44:00Z">
        <w:r w:rsidDel="00676D16">
          <w:rPr>
            <w:rFonts w:hint="eastAsia"/>
          </w:rPr>
          <w:delText>另外，</w:delText>
        </w:r>
      </w:del>
      <w:ins w:id="27" w:author="邹 关调" w:date="2020-04-06T21:44:00Z">
        <w:r w:rsidR="00676D16">
          <w:rPr>
            <w:rFonts w:hint="eastAsia"/>
          </w:rPr>
          <w:t>二是</w:t>
        </w:r>
      </w:ins>
      <w:r>
        <w:rPr>
          <w:rFonts w:hint="eastAsia"/>
        </w:rPr>
        <w:t>戴隆邦称其师从曹继武，可戴隆邦生于</w:t>
      </w:r>
      <w:r>
        <w:rPr>
          <w:rFonts w:hint="eastAsia"/>
        </w:rPr>
        <w:t>1713</w:t>
      </w:r>
      <w:r>
        <w:rPr>
          <w:rFonts w:hint="eastAsia"/>
        </w:rPr>
        <w:t>年，那时曹继武已去世</w:t>
      </w:r>
      <w:r>
        <w:rPr>
          <w:rFonts w:hint="eastAsia"/>
        </w:rPr>
        <w:t>7</w:t>
      </w:r>
      <w:r>
        <w:rPr>
          <w:rFonts w:hint="eastAsia"/>
        </w:rPr>
        <w:t>年。</w:t>
      </w:r>
    </w:p>
    <w:p w14:paraId="0DE22E1D" w14:textId="58268EB3" w:rsidR="00BA7B28" w:rsidRDefault="00BE255E">
      <w:pPr>
        <w:ind w:firstLineChars="200" w:firstLine="420"/>
        <w:rPr>
          <w:ins w:id="28" w:author="邹 关调" w:date="2020-04-06T21:45:00Z"/>
        </w:rPr>
      </w:pPr>
      <w:r>
        <w:rPr>
          <w:rFonts w:hint="eastAsia"/>
        </w:rPr>
        <w:t>所以</w:t>
      </w:r>
      <w:commentRangeStart w:id="29"/>
      <w:r>
        <w:rPr>
          <w:rFonts w:hint="eastAsia"/>
        </w:rPr>
        <w:t>内中</w:t>
      </w:r>
      <w:commentRangeEnd w:id="29"/>
      <w:r w:rsidR="006A06CE">
        <w:rPr>
          <w:rStyle w:val="a5"/>
        </w:rPr>
        <w:commentReference w:id="29"/>
      </w:r>
      <w:r>
        <w:rPr>
          <w:rFonts w:hint="eastAsia"/>
        </w:rPr>
        <w:t>的传承依旧有待考证，但是我们从不同传承的拳术特点来看，确实有着联系。</w:t>
      </w:r>
    </w:p>
    <w:p w14:paraId="5A3D493C" w14:textId="09608D7C" w:rsidR="003319E0" w:rsidRDefault="003319E0">
      <w:pPr>
        <w:ind w:firstLineChars="200" w:firstLine="420"/>
      </w:pPr>
      <w:ins w:id="30" w:author="邹 关调" w:date="2020-04-06T21:46:00Z">
        <w:r>
          <w:rPr>
            <w:rFonts w:hint="eastAsia"/>
          </w:rPr>
          <w:t>如有其它考证信息，欢迎各位武友指教</w:t>
        </w:r>
        <w:r>
          <w:rPr>
            <w:rFonts w:hint="eastAsia"/>
          </w:rPr>
          <w:t>~</w:t>
        </w:r>
      </w:ins>
    </w:p>
    <w:p w14:paraId="390FD4E5" w14:textId="77777777" w:rsidR="00BA7B28" w:rsidRDefault="00BA7B28">
      <w:pPr>
        <w:ind w:firstLineChars="200" w:firstLine="420"/>
      </w:pPr>
    </w:p>
    <w:p w14:paraId="2F671E2C" w14:textId="77777777" w:rsidR="00BA7B28" w:rsidRDefault="00BA7B28">
      <w:pPr>
        <w:ind w:firstLineChars="200" w:firstLine="420"/>
        <w:sectPr w:rsidR="00BA7B28">
          <w:pgSz w:w="11906" w:h="16838"/>
          <w:pgMar w:top="1440" w:right="1800" w:bottom="1440" w:left="1800" w:header="851" w:footer="992" w:gutter="0"/>
          <w:cols w:space="425"/>
          <w:docGrid w:type="lines" w:linePitch="312"/>
        </w:sectPr>
      </w:pPr>
    </w:p>
    <w:p w14:paraId="21FD54AE" w14:textId="54FC3540" w:rsidR="00BA7B28" w:rsidRDefault="00BE255E">
      <w:pPr>
        <w:ind w:firstLineChars="200" w:firstLine="420"/>
      </w:pPr>
      <w:r>
        <w:rPr>
          <w:rFonts w:hint="eastAsia"/>
        </w:rPr>
        <w:lastRenderedPageBreak/>
        <w:t>上篇</w:t>
      </w:r>
      <w:ins w:id="31" w:author="邹 关调" w:date="2020-04-09T22:19:00Z">
        <w:r w:rsidR="001315ED">
          <w:rPr>
            <w:rFonts w:hint="eastAsia"/>
          </w:rPr>
          <w:t>《心意</w:t>
        </w:r>
      </w:ins>
      <w:ins w:id="32" w:author="邹 关调" w:date="2020-04-09T22:20:00Z">
        <w:r w:rsidR="001315ED">
          <w:rPr>
            <w:rFonts w:hint="eastAsia"/>
          </w:rPr>
          <w:t>拳</w:t>
        </w:r>
      </w:ins>
      <w:ins w:id="33" w:author="邹 关调" w:date="2020-04-09T22:19:00Z">
        <w:r w:rsidR="001315ED">
          <w:rPr>
            <w:rFonts w:hint="eastAsia"/>
          </w:rPr>
          <w:t>》</w:t>
        </w:r>
      </w:ins>
      <w:ins w:id="34" w:author="邹 关调" w:date="2020-04-09T22:20:00Z">
        <w:r w:rsidR="001315ED">
          <w:rPr>
            <w:rFonts w:hint="eastAsia"/>
          </w:rPr>
          <w:t>（这里可以放入上一篇文章链接）</w:t>
        </w:r>
      </w:ins>
      <w:r>
        <w:rPr>
          <w:rFonts w:hint="eastAsia"/>
        </w:rPr>
        <w:t>结尾时提到我们可以通过戴隆邦的心意拳和马学礼的心意六合拳的拳势拳</w:t>
      </w:r>
      <w:proofErr w:type="gramStart"/>
      <w:r>
        <w:rPr>
          <w:rFonts w:hint="eastAsia"/>
        </w:rPr>
        <w:t>理特点</w:t>
      </w:r>
      <w:proofErr w:type="gramEnd"/>
      <w:r>
        <w:rPr>
          <w:rFonts w:hint="eastAsia"/>
        </w:rPr>
        <w:t>判定他们的传承一致性。那这一篇我们来谈谈他们的特点究竟有哪些。</w:t>
      </w:r>
    </w:p>
    <w:p w14:paraId="0EA650C2" w14:textId="77777777" w:rsidR="00BA7B28" w:rsidRDefault="00BE255E">
      <w:pPr>
        <w:ind w:firstLineChars="200" w:firstLine="420"/>
      </w:pPr>
      <w:r>
        <w:t>心意拳崇尚实际，不搞花架子，有很强的实用性。习拳者往往以龙、虎、鹰、</w:t>
      </w:r>
      <w:proofErr w:type="gramStart"/>
      <w:r>
        <w:t>鹞</w:t>
      </w:r>
      <w:proofErr w:type="gramEnd"/>
      <w:r>
        <w:t>、熊、鸡、马、燕、猴、</w:t>
      </w:r>
      <w:proofErr w:type="gramStart"/>
      <w:r>
        <w:t>蛇这十种</w:t>
      </w:r>
      <w:proofErr w:type="gramEnd"/>
      <w:r>
        <w:t>动物行走飞动的形态以及他们在扑食搏击时所表现的技术为范本，融入拳术中，故这是一门技击性很强的实战拳术。</w:t>
      </w:r>
    </w:p>
    <w:p w14:paraId="1D74E923" w14:textId="056DD6A6" w:rsidR="00BA7B28" w:rsidRDefault="00BE255E">
      <w:pPr>
        <w:ind w:firstLineChars="200" w:firstLine="420"/>
      </w:pPr>
      <w:r>
        <w:t>心意拳动静相济，阴阳互补，快速齐整，形神兼备，劲力浑厚，节奏感强。演练时注重内三和与外三合：手与足合、肘与膝合、肩与跨合</w:t>
      </w:r>
      <w:ins w:id="35" w:author="邹 关调" w:date="2020-04-09T22:21:00Z">
        <w:r w:rsidR="001315ED">
          <w:rPr>
            <w:rFonts w:hint="eastAsia"/>
          </w:rPr>
          <w:t>，</w:t>
        </w:r>
      </w:ins>
      <w:r>
        <w:t>此</w:t>
      </w:r>
      <w:ins w:id="36" w:author="邹 关调" w:date="2020-04-09T22:21:00Z">
        <w:r w:rsidR="001315ED">
          <w:rPr>
            <w:rFonts w:hint="eastAsia"/>
          </w:rPr>
          <w:t>为“</w:t>
        </w:r>
      </w:ins>
      <w:r>
        <w:t>外三合</w:t>
      </w:r>
      <w:ins w:id="37" w:author="邹 关调" w:date="2020-04-09T22:21:00Z">
        <w:r w:rsidR="001315ED">
          <w:rPr>
            <w:rFonts w:hint="eastAsia"/>
          </w:rPr>
          <w:t>”</w:t>
        </w:r>
      </w:ins>
      <w:r>
        <w:t>；心与意合、意与气合、气与力合</w:t>
      </w:r>
      <w:ins w:id="38" w:author="邹 关调" w:date="2020-04-09T22:21:00Z">
        <w:r w:rsidR="001315ED">
          <w:rPr>
            <w:rFonts w:hint="eastAsia"/>
          </w:rPr>
          <w:t>，</w:t>
        </w:r>
      </w:ins>
      <w:r>
        <w:t>此</w:t>
      </w:r>
      <w:ins w:id="39" w:author="邹 关调" w:date="2020-04-09T22:21:00Z">
        <w:r w:rsidR="001315ED">
          <w:rPr>
            <w:rFonts w:hint="eastAsia"/>
          </w:rPr>
          <w:t>为“</w:t>
        </w:r>
      </w:ins>
      <w:r>
        <w:t>内三合</w:t>
      </w:r>
      <w:ins w:id="40" w:author="邹 关调" w:date="2020-04-09T22:21:00Z">
        <w:r w:rsidR="001315ED">
          <w:rPr>
            <w:rFonts w:hint="eastAsia"/>
          </w:rPr>
          <w:t>”</w:t>
        </w:r>
      </w:ins>
      <w:r>
        <w:t>，内外三合和为六合。</w:t>
      </w:r>
    </w:p>
    <w:p w14:paraId="2920A235" w14:textId="06FAB720" w:rsidR="00BA7B28" w:rsidRDefault="00BE255E">
      <w:pPr>
        <w:ind w:firstLineChars="200" w:firstLine="420"/>
      </w:pPr>
      <w:r>
        <w:t>心意</w:t>
      </w:r>
      <w:proofErr w:type="gramStart"/>
      <w:r>
        <w:t>拳动作</w:t>
      </w:r>
      <w:proofErr w:type="gramEnd"/>
      <w:r>
        <w:t>协调</w:t>
      </w:r>
      <w:r>
        <w:rPr>
          <w:rFonts w:hint="eastAsia"/>
        </w:rPr>
        <w:t>，</w:t>
      </w:r>
      <w:r>
        <w:t>连贯一致。拳式要求</w:t>
      </w:r>
      <w:r>
        <w:rPr>
          <w:rFonts w:hint="eastAsia"/>
        </w:rPr>
        <w:t>：</w:t>
      </w:r>
      <w:r>
        <w:t>鸡腿、龙腰、熊</w:t>
      </w:r>
      <w:proofErr w:type="gramStart"/>
      <w:r>
        <w:t>膀</w:t>
      </w:r>
      <w:proofErr w:type="gramEnd"/>
      <w:r>
        <w:t>、鹰爪、虎抱头、雷声，六式协调合一。进击之时，它进退有序，灵活自然，轻松自如而又劲力沉稳。它的进攻和防守要求避实就虚，见空不打，见空不上，</w:t>
      </w:r>
      <w:proofErr w:type="gramStart"/>
      <w:r>
        <w:t>见手打手</w:t>
      </w:r>
      <w:proofErr w:type="gramEnd"/>
      <w:r>
        <w:t>，</w:t>
      </w:r>
      <w:proofErr w:type="gramStart"/>
      <w:r>
        <w:t>见足截</w:t>
      </w:r>
      <w:proofErr w:type="gramEnd"/>
      <w:r>
        <w:t>足；能充分体现攻中有防，防中有攻，</w:t>
      </w:r>
      <w:proofErr w:type="gramStart"/>
      <w:r>
        <w:t>顾打结合</w:t>
      </w:r>
      <w:proofErr w:type="gramEnd"/>
      <w:r>
        <w:t>的艺无止境的高超技法。心意</w:t>
      </w:r>
      <w:proofErr w:type="gramStart"/>
      <w:r>
        <w:t>拳动艺</w:t>
      </w:r>
      <w:proofErr w:type="gramEnd"/>
      <w:r>
        <w:t>时又</w:t>
      </w:r>
      <w:r>
        <w:rPr>
          <w:rFonts w:hint="eastAsia"/>
        </w:rPr>
        <w:t>“</w:t>
      </w:r>
      <w:r>
        <w:t>手似两扇门</w:t>
      </w:r>
      <w:r>
        <w:rPr>
          <w:rFonts w:hint="eastAsia"/>
        </w:rPr>
        <w:t>，</w:t>
      </w:r>
      <w:r>
        <w:t>全凭腿赢人</w:t>
      </w:r>
      <w:r>
        <w:rPr>
          <w:rFonts w:hint="eastAsia"/>
        </w:rPr>
        <w:t>”</w:t>
      </w:r>
      <w:r>
        <w:t>。追敌时：疾如风，快如电。且善用头、肩、肘、手、胯、膝、足七星打人</w:t>
      </w:r>
      <w:r>
        <w:rPr>
          <w:rFonts w:hint="eastAsia"/>
        </w:rPr>
        <w:t>，</w:t>
      </w:r>
      <w:r>
        <w:t>全身是拳</w:t>
      </w:r>
      <w:r>
        <w:rPr>
          <w:rFonts w:hint="eastAsia"/>
        </w:rPr>
        <w:t>，</w:t>
      </w:r>
      <w:r>
        <w:t>处处可击</w:t>
      </w:r>
      <w:r>
        <w:rPr>
          <w:rFonts w:hint="eastAsia"/>
        </w:rPr>
        <w:t>，</w:t>
      </w:r>
      <w:r>
        <w:t>体现了不动时身如八臂哪吒</w:t>
      </w:r>
      <w:r>
        <w:rPr>
          <w:rFonts w:hint="eastAsia"/>
        </w:rPr>
        <w:t>，</w:t>
      </w:r>
      <w:proofErr w:type="gramStart"/>
      <w:r>
        <w:t>动艺时</w:t>
      </w:r>
      <w:proofErr w:type="gramEnd"/>
      <w:r>
        <w:t>如</w:t>
      </w:r>
      <w:del w:id="41" w:author="邹 关调" w:date="2020-04-09T22:22:00Z">
        <w:r w:rsidDel="001315ED">
          <w:rPr>
            <w:rFonts w:hint="eastAsia"/>
          </w:rPr>
          <w:delText>干</w:delText>
        </w:r>
      </w:del>
      <w:ins w:id="42" w:author="邹 关调" w:date="2020-04-09T22:22:00Z">
        <w:r w:rsidR="001315ED">
          <w:rPr>
            <w:rFonts w:hint="eastAsia"/>
          </w:rPr>
          <w:t>千</w:t>
        </w:r>
      </w:ins>
      <w:r>
        <w:t>手观音。它有很强的警觉性和技击性</w:t>
      </w:r>
      <w:r>
        <w:rPr>
          <w:rFonts w:hint="eastAsia"/>
        </w:rPr>
        <w:t>，</w:t>
      </w:r>
      <w:r>
        <w:t>是一门实用性</w:t>
      </w:r>
      <w:del w:id="43" w:author="邹 关调" w:date="2020-04-09T22:22:00Z">
        <w:r w:rsidDel="001315ED">
          <w:rPr>
            <w:rFonts w:hint="eastAsia"/>
          </w:rPr>
          <w:delText>，</w:delText>
        </w:r>
      </w:del>
      <w:ins w:id="44" w:author="邹 关调" w:date="2020-04-09T22:22:00Z">
        <w:r w:rsidR="001315ED">
          <w:rPr>
            <w:rFonts w:hint="eastAsia"/>
          </w:rPr>
          <w:t>、</w:t>
        </w:r>
      </w:ins>
      <w:r>
        <w:t>科学性</w:t>
      </w:r>
      <w:del w:id="45" w:author="邹 关调" w:date="2020-04-09T22:22:00Z">
        <w:r w:rsidDel="001315ED">
          <w:rPr>
            <w:rFonts w:hint="eastAsia"/>
          </w:rPr>
          <w:delText>很</w:delText>
        </w:r>
      </w:del>
      <w:proofErr w:type="gramStart"/>
      <w:ins w:id="46" w:author="邹 关调" w:date="2020-04-09T22:22:00Z">
        <w:r w:rsidR="001315ED">
          <w:rPr>
            <w:rFonts w:hint="eastAsia"/>
          </w:rPr>
          <w:t>兼</w:t>
        </w:r>
      </w:ins>
      <w:r>
        <w:t>强的</w:t>
      </w:r>
      <w:proofErr w:type="gramEnd"/>
      <w:r>
        <w:t>实战派拳法。拳谱</w:t>
      </w:r>
      <w:r>
        <w:rPr>
          <w:rFonts w:hint="eastAsia"/>
        </w:rPr>
        <w:t>（</w:t>
      </w:r>
      <w:r>
        <w:t>指《心意拳古谱》</w:t>
      </w:r>
      <w:r>
        <w:rPr>
          <w:rFonts w:hint="eastAsia"/>
        </w:rPr>
        <w:t>，</w:t>
      </w:r>
      <w:r>
        <w:t>下同</w:t>
      </w:r>
      <w:r>
        <w:rPr>
          <w:rFonts w:hint="eastAsia"/>
        </w:rPr>
        <w:t>）</w:t>
      </w:r>
      <w:r>
        <w:t>中说</w:t>
      </w:r>
      <w:r>
        <w:rPr>
          <w:rFonts w:hint="eastAsia"/>
        </w:rPr>
        <w:t>：“</w:t>
      </w:r>
      <w:r>
        <w:t>打法定要先上身</w:t>
      </w:r>
      <w:r>
        <w:rPr>
          <w:rFonts w:hint="eastAsia"/>
        </w:rPr>
        <w:t>，</w:t>
      </w:r>
      <w:r>
        <w:t>脚手齐到方为真。</w:t>
      </w:r>
      <w:r>
        <w:rPr>
          <w:rFonts w:hint="eastAsia"/>
        </w:rPr>
        <w:t>”“</w:t>
      </w:r>
      <w:r>
        <w:t>手起脚不去是枉然</w:t>
      </w:r>
      <w:r>
        <w:rPr>
          <w:rFonts w:hint="eastAsia"/>
        </w:rPr>
        <w:t>，</w:t>
      </w:r>
      <w:r>
        <w:t>脚去手不去也是枉然</w:t>
      </w:r>
      <w:r>
        <w:rPr>
          <w:rFonts w:hint="eastAsia"/>
        </w:rPr>
        <w:t>”</w:t>
      </w:r>
      <w:r>
        <w:t>。从这里可以充分体现出心意拳的技击作用和实用价值。</w:t>
      </w:r>
    </w:p>
    <w:p w14:paraId="63FB9176" w14:textId="77777777" w:rsidR="00BA7B28" w:rsidRDefault="00BE255E">
      <w:pPr>
        <w:ind w:firstLineChars="200" w:firstLine="420"/>
      </w:pPr>
      <w:r>
        <w:t>心意拳在实战中讲究以顾为打、意占敌先；故而</w:t>
      </w:r>
      <w:proofErr w:type="gramStart"/>
      <w:r>
        <w:t>其动艺的</w:t>
      </w:r>
      <w:proofErr w:type="gramEnd"/>
      <w:r>
        <w:t>宗旨是不打无准备之仗，要么不打，要打就要主动进攻。拳谱说：</w:t>
      </w:r>
      <w:r>
        <w:rPr>
          <w:rFonts w:hint="eastAsia"/>
        </w:rPr>
        <w:t>“</w:t>
      </w:r>
      <w:r>
        <w:t>蓄意须防被敌觉</w:t>
      </w:r>
      <w:r>
        <w:rPr>
          <w:rFonts w:hint="eastAsia"/>
        </w:rPr>
        <w:t>，</w:t>
      </w:r>
      <w:r>
        <w:t>去势如同卷地风。</w:t>
      </w:r>
      <w:r>
        <w:rPr>
          <w:rFonts w:hint="eastAsia"/>
        </w:rPr>
        <w:t>”“</w:t>
      </w:r>
      <w:r>
        <w:t>起如箭</w:t>
      </w:r>
      <w:r>
        <w:rPr>
          <w:rFonts w:hint="eastAsia"/>
        </w:rPr>
        <w:t>，</w:t>
      </w:r>
      <w:r>
        <w:t>快如风</w:t>
      </w:r>
      <w:r>
        <w:rPr>
          <w:rFonts w:hint="eastAsia"/>
        </w:rPr>
        <w:t>，</w:t>
      </w:r>
      <w:r>
        <w:t>追赶日月不放松。</w:t>
      </w:r>
      <w:r>
        <w:rPr>
          <w:rFonts w:hint="eastAsia"/>
        </w:rPr>
        <w:t>”</w:t>
      </w:r>
      <w:r>
        <w:t>从此可以看出心意拳的战术进攻都是意</w:t>
      </w:r>
      <w:proofErr w:type="gramStart"/>
      <w:r>
        <w:t>占敌先的</w:t>
      </w:r>
      <w:proofErr w:type="gramEnd"/>
      <w:r>
        <w:t>。在战斗的进攻中，心意</w:t>
      </w:r>
      <w:proofErr w:type="gramStart"/>
      <w:r>
        <w:t>拳强调</w:t>
      </w:r>
      <w:proofErr w:type="gramEnd"/>
      <w:r>
        <w:t>首先抢占有利位置和地形，如拳谱说</w:t>
      </w:r>
      <w:r>
        <w:rPr>
          <w:rFonts w:hint="eastAsia"/>
        </w:rPr>
        <w:t>：“</w:t>
      </w:r>
      <w:r>
        <w:t>脚踏中门夺地位，就是神仙也难防。</w:t>
      </w:r>
      <w:r>
        <w:rPr>
          <w:rFonts w:hint="eastAsia"/>
        </w:rPr>
        <w:t>”</w:t>
      </w:r>
      <w:r>
        <w:t>在相持中，心意拳手能够以静制动，以逸待劳，后发制人，还能避实就虚，以柔制刚，以化制柔，攻防结合，</w:t>
      </w:r>
      <w:proofErr w:type="gramStart"/>
      <w:r>
        <w:t>动战一体</w:t>
      </w:r>
      <w:proofErr w:type="gramEnd"/>
      <w:r>
        <w:t>。</w:t>
      </w:r>
    </w:p>
    <w:p w14:paraId="45083D46" w14:textId="2DDE79A2" w:rsidR="00BA7B28" w:rsidRDefault="00BE255E">
      <w:pPr>
        <w:ind w:firstLineChars="200" w:firstLine="420"/>
      </w:pPr>
      <w:r>
        <w:t>内家拳在讲求实战的同时也极注重养生，而心意拳在养生方面讲究对</w:t>
      </w:r>
      <w:r>
        <w:rPr>
          <w:rFonts w:hint="eastAsia"/>
        </w:rPr>
        <w:t>“</w:t>
      </w:r>
      <w:r>
        <w:t>心</w:t>
      </w:r>
      <w:r>
        <w:rPr>
          <w:rFonts w:hint="eastAsia"/>
        </w:rPr>
        <w:t>”</w:t>
      </w:r>
      <w:r>
        <w:t>意的锻炼。这就是强调</w:t>
      </w:r>
      <w:r>
        <w:rPr>
          <w:rFonts w:hint="eastAsia"/>
        </w:rPr>
        <w:t>“</w:t>
      </w:r>
      <w:r>
        <w:t>调心</w:t>
      </w:r>
      <w:r>
        <w:rPr>
          <w:rFonts w:hint="eastAsia"/>
        </w:rPr>
        <w:t>，</w:t>
      </w:r>
      <w:r>
        <w:t>炼神</w:t>
      </w:r>
      <w:r>
        <w:rPr>
          <w:rFonts w:hint="eastAsia"/>
        </w:rPr>
        <w:t>”，</w:t>
      </w:r>
      <w:r>
        <w:t>也可以说是对精神作用的锻炼</w:t>
      </w:r>
      <w:del w:id="47" w:author="邹 关调" w:date="2020-04-09T22:24:00Z">
        <w:r w:rsidDel="001315ED">
          <w:delText>心</w:delText>
        </w:r>
      </w:del>
      <w:r>
        <w:t>。意拳特别强调</w:t>
      </w:r>
      <w:r>
        <w:rPr>
          <w:rFonts w:hint="eastAsia"/>
        </w:rPr>
        <w:t>“</w:t>
      </w:r>
      <w:r>
        <w:t>以心化意</w:t>
      </w:r>
      <w:r>
        <w:rPr>
          <w:rFonts w:hint="eastAsia"/>
        </w:rPr>
        <w:t>，</w:t>
      </w:r>
      <w:r>
        <w:t>以意领气</w:t>
      </w:r>
      <w:r>
        <w:rPr>
          <w:rFonts w:hint="eastAsia"/>
        </w:rPr>
        <w:t>，</w:t>
      </w:r>
      <w:r>
        <w:t>以气摧力</w:t>
      </w:r>
      <w:r>
        <w:rPr>
          <w:rFonts w:hint="eastAsia"/>
        </w:rPr>
        <w:t>”</w:t>
      </w:r>
      <w:r>
        <w:t>。其实就是强调它对人的大脑和对中枢神经的锻炼。</w:t>
      </w:r>
      <w:r>
        <w:rPr>
          <w:rFonts w:hint="eastAsia"/>
        </w:rPr>
        <w:t>“</w:t>
      </w:r>
      <w:r>
        <w:t>心与意合</w:t>
      </w:r>
      <w:r>
        <w:rPr>
          <w:rFonts w:hint="eastAsia"/>
        </w:rPr>
        <w:t>，</w:t>
      </w:r>
      <w:r>
        <w:t>意与气合</w:t>
      </w:r>
      <w:r>
        <w:rPr>
          <w:rFonts w:hint="eastAsia"/>
        </w:rPr>
        <w:t>，</w:t>
      </w:r>
      <w:r>
        <w:t>气与力合</w:t>
      </w:r>
      <w:r>
        <w:rPr>
          <w:rFonts w:hint="eastAsia"/>
        </w:rPr>
        <w:t>”</w:t>
      </w:r>
      <w:r>
        <w:t>。练拳的人思想意识高度集中在动作上</w:t>
      </w:r>
      <w:r>
        <w:rPr>
          <w:rFonts w:hint="eastAsia"/>
        </w:rPr>
        <w:t>，</w:t>
      </w:r>
      <w:r>
        <w:t>能调动全身各器官的功能</w:t>
      </w:r>
      <w:r>
        <w:rPr>
          <w:rFonts w:hint="eastAsia"/>
        </w:rPr>
        <w:t>，</w:t>
      </w:r>
      <w:r>
        <w:t>使它们得到协调。用意念引导行动</w:t>
      </w:r>
      <w:r>
        <w:rPr>
          <w:rFonts w:hint="eastAsia"/>
        </w:rPr>
        <w:t>，</w:t>
      </w:r>
      <w:r>
        <w:t>人的思维敏捷</w:t>
      </w:r>
      <w:r>
        <w:rPr>
          <w:rFonts w:hint="eastAsia"/>
        </w:rPr>
        <w:t>，</w:t>
      </w:r>
      <w:r>
        <w:t>动作就能快速。</w:t>
      </w:r>
    </w:p>
    <w:p w14:paraId="6823855D" w14:textId="3E875C4E" w:rsidR="00BA7B28" w:rsidRDefault="00BE255E">
      <w:pPr>
        <w:ind w:firstLineChars="200" w:firstLine="420"/>
      </w:pPr>
      <w:r>
        <w:t>其次心意拳术讲究丹田功的修炼。它要求在锻炼时含胸拔背</w:t>
      </w:r>
      <w:r>
        <w:rPr>
          <w:rFonts w:hint="eastAsia"/>
        </w:rPr>
        <w:t>，</w:t>
      </w:r>
      <w:r>
        <w:t>气沉丹田</w:t>
      </w:r>
      <w:r>
        <w:rPr>
          <w:rFonts w:hint="eastAsia"/>
        </w:rPr>
        <w:t>，</w:t>
      </w:r>
      <w:r>
        <w:t>要求在锻炼时配合呼吸</w:t>
      </w:r>
      <w:r>
        <w:rPr>
          <w:rFonts w:hint="eastAsia"/>
        </w:rPr>
        <w:t>，</w:t>
      </w:r>
      <w:r>
        <w:t>一开一合</w:t>
      </w:r>
      <w:r>
        <w:rPr>
          <w:rFonts w:hint="eastAsia"/>
        </w:rPr>
        <w:t>，</w:t>
      </w:r>
      <w:r>
        <w:t>一呼一吸</w:t>
      </w:r>
      <w:r>
        <w:rPr>
          <w:rFonts w:hint="eastAsia"/>
        </w:rPr>
        <w:t>，</w:t>
      </w:r>
      <w:r>
        <w:t>这是</w:t>
      </w:r>
      <w:r>
        <w:rPr>
          <w:rFonts w:hint="eastAsia"/>
        </w:rPr>
        <w:t>“</w:t>
      </w:r>
      <w:r>
        <w:t>性命双修</w:t>
      </w:r>
      <w:r>
        <w:rPr>
          <w:rFonts w:hint="eastAsia"/>
        </w:rPr>
        <w:t>”</w:t>
      </w:r>
      <w:r>
        <w:t>的法则和宗旨</w:t>
      </w:r>
      <w:r>
        <w:rPr>
          <w:rFonts w:hint="eastAsia"/>
        </w:rPr>
        <w:t>，</w:t>
      </w:r>
      <w:r>
        <w:t>就是讲究内丹功的养炼。外</w:t>
      </w:r>
      <w:proofErr w:type="gramStart"/>
      <w:r>
        <w:t>炼是指炼筋</w:t>
      </w:r>
      <w:proofErr w:type="gramEnd"/>
      <w:del w:id="48" w:author="邹 关调" w:date="2020-04-09T22:25:00Z">
        <w:r w:rsidDel="001315ED">
          <w:rPr>
            <w:rFonts w:hint="eastAsia"/>
          </w:rPr>
          <w:delText>，</w:delText>
        </w:r>
      </w:del>
      <w:ins w:id="49" w:author="邹 关调" w:date="2020-04-09T22:25:00Z">
        <w:r w:rsidR="001315ED">
          <w:rPr>
            <w:rFonts w:hint="eastAsia"/>
          </w:rPr>
          <w:t>、</w:t>
        </w:r>
      </w:ins>
      <w:proofErr w:type="gramStart"/>
      <w:r>
        <w:t>炼骨</w:t>
      </w:r>
      <w:proofErr w:type="gramEnd"/>
      <w:del w:id="50" w:author="邹 关调" w:date="2020-04-09T22:25:00Z">
        <w:r w:rsidDel="001315ED">
          <w:rPr>
            <w:rFonts w:hint="eastAsia"/>
          </w:rPr>
          <w:delText>，</w:delText>
        </w:r>
      </w:del>
      <w:ins w:id="51" w:author="邹 关调" w:date="2020-04-09T22:25:00Z">
        <w:r w:rsidR="001315ED">
          <w:rPr>
            <w:rFonts w:hint="eastAsia"/>
          </w:rPr>
          <w:t>、</w:t>
        </w:r>
      </w:ins>
      <w:proofErr w:type="gramStart"/>
      <w:r>
        <w:t>炼皮</w:t>
      </w:r>
      <w:proofErr w:type="gramEnd"/>
      <w:del w:id="52" w:author="邹 关调" w:date="2020-04-09T22:25:00Z">
        <w:r w:rsidDel="001315ED">
          <w:rPr>
            <w:rFonts w:hint="eastAsia"/>
          </w:rPr>
          <w:delText>;</w:delText>
        </w:r>
      </w:del>
      <w:ins w:id="53" w:author="邹 关调" w:date="2020-04-09T22:25:00Z">
        <w:r w:rsidR="001315ED">
          <w:rPr>
            <w:rFonts w:hint="eastAsia"/>
          </w:rPr>
          <w:t>；</w:t>
        </w:r>
      </w:ins>
      <w:r>
        <w:t>内炼就是丹田功</w:t>
      </w:r>
      <w:r>
        <w:rPr>
          <w:rFonts w:hint="eastAsia"/>
        </w:rPr>
        <w:t>：</w:t>
      </w:r>
      <w:r>
        <w:t>炼气</w:t>
      </w:r>
      <w:ins w:id="54" w:author="邹 关调" w:date="2020-04-09T22:25:00Z">
        <w:r w:rsidR="001315ED">
          <w:rPr>
            <w:rFonts w:hint="eastAsia"/>
          </w:rPr>
          <w:t>、</w:t>
        </w:r>
      </w:ins>
      <w:del w:id="55" w:author="邹 关调" w:date="2020-04-09T22:25:00Z">
        <w:r w:rsidDel="001315ED">
          <w:rPr>
            <w:rFonts w:hint="eastAsia"/>
          </w:rPr>
          <w:delText>，</w:delText>
        </w:r>
      </w:del>
      <w:r>
        <w:t>炼精</w:t>
      </w:r>
      <w:del w:id="56" w:author="邹 关调" w:date="2020-04-09T22:25:00Z">
        <w:r w:rsidDel="001315ED">
          <w:rPr>
            <w:rFonts w:hint="eastAsia"/>
          </w:rPr>
          <w:delText>，</w:delText>
        </w:r>
      </w:del>
      <w:ins w:id="57" w:author="邹 关调" w:date="2020-04-09T22:25:00Z">
        <w:r w:rsidR="001315ED">
          <w:rPr>
            <w:rFonts w:hint="eastAsia"/>
          </w:rPr>
          <w:t>、</w:t>
        </w:r>
      </w:ins>
      <w:r>
        <w:t>炼神。</w:t>
      </w:r>
    </w:p>
    <w:p w14:paraId="35C01FF2" w14:textId="77777777" w:rsidR="00BA7B28" w:rsidRDefault="00BE255E">
      <w:pPr>
        <w:ind w:firstLineChars="200" w:firstLine="420"/>
      </w:pPr>
      <w:r>
        <w:t>再次心意</w:t>
      </w:r>
      <w:proofErr w:type="gramStart"/>
      <w:r>
        <w:t>拳要求</w:t>
      </w:r>
      <w:proofErr w:type="gramEnd"/>
      <w:r>
        <w:t>身法束展</w:t>
      </w:r>
      <w:r>
        <w:rPr>
          <w:rFonts w:hint="eastAsia"/>
        </w:rPr>
        <w:t>，</w:t>
      </w:r>
      <w:r>
        <w:t>运动力走螺旋</w:t>
      </w:r>
      <w:r>
        <w:rPr>
          <w:rFonts w:hint="eastAsia"/>
        </w:rPr>
        <w:t>，</w:t>
      </w:r>
      <w:proofErr w:type="gramStart"/>
      <w:r>
        <w:t>劲呈弹簧</w:t>
      </w:r>
      <w:proofErr w:type="gramEnd"/>
      <w:r>
        <w:rPr>
          <w:rFonts w:hint="eastAsia"/>
        </w:rPr>
        <w:t>，</w:t>
      </w:r>
      <w:r>
        <w:t>这样不但可以松筋拔骨、伸筋腾膜。转腰还可以旋转全身</w:t>
      </w:r>
      <w:r>
        <w:rPr>
          <w:rFonts w:hint="eastAsia"/>
        </w:rPr>
        <w:t>，</w:t>
      </w:r>
      <w:r>
        <w:t>锻炼带脉。</w:t>
      </w:r>
    </w:p>
    <w:p w14:paraId="2696549E" w14:textId="5F9D653F" w:rsidR="00BA7B28" w:rsidRDefault="00BE255E">
      <w:pPr>
        <w:ind w:firstLineChars="200" w:firstLine="420"/>
      </w:pPr>
      <w:r>
        <w:t>最后心意拳讲求中和之道。中和就是外面的形式和内中的神气之</w:t>
      </w:r>
      <w:proofErr w:type="gramStart"/>
      <w:r>
        <w:t>和</w:t>
      </w:r>
      <w:proofErr w:type="gramEnd"/>
      <w:r>
        <w:t>。</w:t>
      </w:r>
      <w:proofErr w:type="gramStart"/>
      <w:r>
        <w:t>所谓见</w:t>
      </w:r>
      <w:proofErr w:type="gramEnd"/>
      <w:r>
        <w:t>其外</w:t>
      </w:r>
      <w:ins w:id="58" w:author="邹 关调" w:date="2020-04-09T22:26:00Z">
        <w:r w:rsidR="001315ED">
          <w:rPr>
            <w:rFonts w:hint="eastAsia"/>
          </w:rPr>
          <w:t>、</w:t>
        </w:r>
      </w:ins>
      <w:r>
        <w:t>知其内</w:t>
      </w:r>
      <w:r>
        <w:rPr>
          <w:rFonts w:hint="eastAsia"/>
        </w:rPr>
        <w:t>，</w:t>
      </w:r>
      <w:r>
        <w:t>成于中</w:t>
      </w:r>
      <w:ins w:id="59" w:author="邹 关调" w:date="2020-04-09T22:26:00Z">
        <w:r w:rsidR="001315ED">
          <w:rPr>
            <w:rFonts w:hint="eastAsia"/>
          </w:rPr>
          <w:t>、</w:t>
        </w:r>
      </w:ins>
      <w:r>
        <w:t>形于外</w:t>
      </w:r>
      <w:r>
        <w:rPr>
          <w:rFonts w:hint="eastAsia"/>
        </w:rPr>
        <w:t>，</w:t>
      </w:r>
      <w:r>
        <w:t>也就是内外相连</w:t>
      </w:r>
      <w:del w:id="60" w:author="邹 关调" w:date="2020-04-09T22:26:00Z">
        <w:r w:rsidDel="001315ED">
          <w:rPr>
            <w:rFonts w:hint="eastAsia"/>
          </w:rPr>
          <w:delText>;</w:delText>
        </w:r>
      </w:del>
      <w:ins w:id="61" w:author="邹 关调" w:date="2020-04-09T22:26:00Z">
        <w:r w:rsidR="001315ED">
          <w:rPr>
            <w:rFonts w:hint="eastAsia"/>
          </w:rPr>
          <w:t>；</w:t>
        </w:r>
      </w:ins>
      <w:r>
        <w:t>而中者未发之和也</w:t>
      </w:r>
      <w:r>
        <w:rPr>
          <w:rFonts w:hint="eastAsia"/>
        </w:rPr>
        <w:t>，</w:t>
      </w:r>
      <w:r>
        <w:t>和者是已发之中也。所谓中和即是虚静的状态。对自己进行调剂修炼</w:t>
      </w:r>
      <w:r>
        <w:rPr>
          <w:rFonts w:hint="eastAsia"/>
        </w:rPr>
        <w:t>，</w:t>
      </w:r>
      <w:r>
        <w:t>所产生之气即为中和之气</w:t>
      </w:r>
      <w:r>
        <w:rPr>
          <w:rFonts w:hint="eastAsia"/>
        </w:rPr>
        <w:t>，</w:t>
      </w:r>
      <w:r>
        <w:t>它不</w:t>
      </w:r>
      <w:proofErr w:type="gramStart"/>
      <w:r>
        <w:t>炽</w:t>
      </w:r>
      <w:proofErr w:type="gramEnd"/>
      <w:r>
        <w:t>不</w:t>
      </w:r>
      <w:proofErr w:type="gramStart"/>
      <w:r>
        <w:t>躁</w:t>
      </w:r>
      <w:proofErr w:type="gramEnd"/>
      <w:r>
        <w:rPr>
          <w:rFonts w:hint="eastAsia"/>
        </w:rPr>
        <w:t>，</w:t>
      </w:r>
      <w:r>
        <w:t>不瞋不怒。拳谱说</w:t>
      </w:r>
      <w:r>
        <w:rPr>
          <w:rFonts w:hint="eastAsia"/>
        </w:rPr>
        <w:t>：“</w:t>
      </w:r>
      <w:r>
        <w:t>武式者言其法式和合也</w:t>
      </w:r>
      <w:r>
        <w:rPr>
          <w:rFonts w:hint="eastAsia"/>
        </w:rPr>
        <w:t>，</w:t>
      </w:r>
      <w:r>
        <w:t>而和合之中智勇备焉。</w:t>
      </w:r>
      <w:r>
        <w:rPr>
          <w:rFonts w:hint="eastAsia"/>
        </w:rPr>
        <w:t>”</w:t>
      </w:r>
      <w:r>
        <w:t>要求演练者有一种中和之道的修炼</w:t>
      </w:r>
      <w:r>
        <w:rPr>
          <w:rFonts w:hint="eastAsia"/>
        </w:rPr>
        <w:t>，</w:t>
      </w:r>
      <w:r>
        <w:t>所谓</w:t>
      </w:r>
      <w:r>
        <w:rPr>
          <w:rFonts w:hint="eastAsia"/>
        </w:rPr>
        <w:t>“</w:t>
      </w:r>
      <w:r>
        <w:t>心与眼合多一明</w:t>
      </w:r>
      <w:r>
        <w:rPr>
          <w:rFonts w:hint="eastAsia"/>
        </w:rPr>
        <w:t>，</w:t>
      </w:r>
      <w:r>
        <w:t>心与</w:t>
      </w:r>
      <w:proofErr w:type="gramStart"/>
      <w:r>
        <w:t>耳合多一</w:t>
      </w:r>
      <w:proofErr w:type="gramEnd"/>
      <w:r>
        <w:t>灵</w:t>
      </w:r>
      <w:r>
        <w:rPr>
          <w:rFonts w:hint="eastAsia"/>
        </w:rPr>
        <w:t>，</w:t>
      </w:r>
      <w:r>
        <w:t>心与气合多一力</w:t>
      </w:r>
      <w:r>
        <w:rPr>
          <w:rFonts w:hint="eastAsia"/>
        </w:rPr>
        <w:t>，</w:t>
      </w:r>
      <w:r>
        <w:t>心与意合多</w:t>
      </w:r>
      <w:proofErr w:type="gramStart"/>
      <w:r>
        <w:t>一</w:t>
      </w:r>
      <w:proofErr w:type="gramEnd"/>
      <w:r>
        <w:t>精。</w:t>
      </w:r>
      <w:r>
        <w:rPr>
          <w:rFonts w:hint="eastAsia"/>
        </w:rPr>
        <w:t>”</w:t>
      </w:r>
      <w:r>
        <w:t>这就是一种全身心的锻炼</w:t>
      </w:r>
      <w:r>
        <w:rPr>
          <w:rFonts w:hint="eastAsia"/>
        </w:rPr>
        <w:t>。</w:t>
      </w:r>
    </w:p>
    <w:p w14:paraId="7038F2BC" w14:textId="77777777" w:rsidR="00BA7B28" w:rsidRDefault="00BA7B28" w:rsidP="001315ED">
      <w:pPr>
        <w:ind w:firstLineChars="200" w:firstLine="420"/>
        <w:jc w:val="center"/>
        <w:pPrChange w:id="62" w:author="邹 关调" w:date="2020-04-09T22:26:00Z">
          <w:pPr>
            <w:ind w:firstLineChars="200" w:firstLine="420"/>
          </w:pPr>
        </w:pPrChange>
      </w:pPr>
    </w:p>
    <w:p w14:paraId="53C4FF1F" w14:textId="77777777" w:rsidR="00BA7B28" w:rsidRDefault="00BE255E" w:rsidP="001315ED">
      <w:pPr>
        <w:ind w:firstLineChars="200" w:firstLine="420"/>
        <w:jc w:val="center"/>
        <w:pPrChange w:id="63" w:author="邹 关调" w:date="2020-04-09T22:26:00Z">
          <w:pPr>
            <w:ind w:firstLineChars="200" w:firstLine="420"/>
          </w:pPr>
        </w:pPrChange>
      </w:pPr>
      <w:proofErr w:type="gramStart"/>
      <w:r>
        <w:rPr>
          <w:rFonts w:hint="eastAsia"/>
        </w:rPr>
        <w:t>心意拳与形意拳</w:t>
      </w:r>
      <w:proofErr w:type="gramEnd"/>
      <w:r>
        <w:rPr>
          <w:rFonts w:hint="eastAsia"/>
        </w:rPr>
        <w:t>的区别</w:t>
      </w:r>
    </w:p>
    <w:p w14:paraId="477C2699" w14:textId="77777777" w:rsidR="00BA7B28" w:rsidRDefault="00BE255E">
      <w:pPr>
        <w:numPr>
          <w:ilvl w:val="0"/>
          <w:numId w:val="2"/>
        </w:numPr>
        <w:ind w:firstLineChars="200" w:firstLine="420"/>
      </w:pPr>
      <w:r>
        <w:rPr>
          <w:rFonts w:hint="eastAsia"/>
        </w:rPr>
        <w:t>劲力</w:t>
      </w:r>
    </w:p>
    <w:p w14:paraId="00E1895D" w14:textId="73D73223" w:rsidR="00BA7B28" w:rsidRDefault="00BE255E">
      <w:pPr>
        <w:ind w:firstLineChars="200" w:firstLine="420"/>
      </w:pPr>
      <w:r>
        <w:rPr>
          <w:rFonts w:hint="eastAsia"/>
        </w:rPr>
        <w:t>我们从心意拳的几个动作名去了解一下心意的劲力，“恨天无把，恨地无环”（这两个</w:t>
      </w:r>
      <w:r>
        <w:rPr>
          <w:rFonts w:hint="eastAsia"/>
        </w:rPr>
        <w:lastRenderedPageBreak/>
        <w:t>词</w:t>
      </w:r>
      <w:del w:id="64" w:author="邹 关调" w:date="2020-04-09T22:27:00Z">
        <w:r w:rsidDel="001315ED">
          <w:rPr>
            <w:rFonts w:hint="eastAsia"/>
          </w:rPr>
          <w:delText>，</w:delText>
        </w:r>
      </w:del>
      <w:r>
        <w:rPr>
          <w:rFonts w:hint="eastAsia"/>
        </w:rPr>
        <w:t>可以解释为</w:t>
      </w:r>
      <w:del w:id="65" w:author="邹 关调" w:date="2020-04-09T22:27:00Z">
        <w:r w:rsidDel="001315ED">
          <w:rPr>
            <w:rFonts w:hint="eastAsia"/>
          </w:rPr>
          <w:delText>，</w:delText>
        </w:r>
      </w:del>
      <w:ins w:id="66" w:author="邹 关调" w:date="2020-04-09T22:27:00Z">
        <w:r w:rsidR="001315ED">
          <w:rPr>
            <w:rFonts w:hint="eastAsia"/>
          </w:rPr>
          <w:t>：</w:t>
        </w:r>
      </w:ins>
      <w:r>
        <w:rPr>
          <w:rFonts w:hint="eastAsia"/>
        </w:rPr>
        <w:t>恨天地没有把没环，要是有能把天地举起来），心意拳敢于天地做斗争，这股子狠劲，形意没有。形意拳虽然出自心意，但是劲力相对要内</w:t>
      </w:r>
      <w:proofErr w:type="gramStart"/>
      <w:r>
        <w:rPr>
          <w:rFonts w:hint="eastAsia"/>
        </w:rPr>
        <w:t>敛</w:t>
      </w:r>
      <w:proofErr w:type="gramEnd"/>
      <w:r>
        <w:rPr>
          <w:rFonts w:hint="eastAsia"/>
        </w:rPr>
        <w:t>许多。而且从现在京津一带的形意来看，糅合了很多八卦掌的对战思想。</w:t>
      </w:r>
    </w:p>
    <w:p w14:paraId="675F56BA" w14:textId="77777777" w:rsidR="00BA7B28" w:rsidRDefault="00BE255E">
      <w:pPr>
        <w:ind w:firstLineChars="200" w:firstLine="420"/>
      </w:pPr>
      <w:r>
        <w:rPr>
          <w:rFonts w:hint="eastAsia"/>
        </w:rPr>
        <w:t>相比形意拳，心意拳更重束展，大量的动作体现了这个特色。我们来看一看卢嵩高先生的几张拳照。</w:t>
      </w:r>
    </w:p>
    <w:p w14:paraId="45584E66" w14:textId="77777777" w:rsidR="001315ED" w:rsidRDefault="00BE255E">
      <w:pPr>
        <w:rPr>
          <w:ins w:id="67" w:author="邹 关调" w:date="2020-04-09T22:27:00Z"/>
        </w:rPr>
      </w:pPr>
      <w:r>
        <w:rPr>
          <w:noProof/>
        </w:rPr>
        <w:drawing>
          <wp:inline distT="0" distB="0" distL="114300" distR="114300" wp14:anchorId="1E6449E9" wp14:editId="0874261F">
            <wp:extent cx="2546985" cy="3923030"/>
            <wp:effectExtent l="0" t="0" r="5715" b="1270"/>
            <wp:docPr id="5" name="图片 5" descr="006QwM08zy7oy8mrB9l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06QwM08zy7oy8mrB9ldf"/>
                    <pic:cNvPicPr>
                      <a:picLocks noChangeAspect="1"/>
                    </pic:cNvPicPr>
                  </pic:nvPicPr>
                  <pic:blipFill>
                    <a:blip r:embed="rId9"/>
                    <a:stretch>
                      <a:fillRect/>
                    </a:stretch>
                  </pic:blipFill>
                  <pic:spPr>
                    <a:xfrm>
                      <a:off x="0" y="0"/>
                      <a:ext cx="2546985" cy="3923030"/>
                    </a:xfrm>
                    <a:prstGeom prst="rect">
                      <a:avLst/>
                    </a:prstGeom>
                  </pic:spPr>
                </pic:pic>
              </a:graphicData>
            </a:graphic>
          </wp:inline>
        </w:drawing>
      </w:r>
      <w:r>
        <w:rPr>
          <w:noProof/>
        </w:rPr>
        <w:drawing>
          <wp:inline distT="0" distB="0" distL="114300" distR="114300" wp14:anchorId="6AE728C2" wp14:editId="41138ED7">
            <wp:extent cx="2508250" cy="3854450"/>
            <wp:effectExtent l="0" t="0" r="6350" b="12700"/>
            <wp:docPr id="4" name="图片 4" descr="006QwM08zy7oy8lN4v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06QwM08zy7oy8lN4v6e0"/>
                    <pic:cNvPicPr>
                      <a:picLocks noChangeAspect="1"/>
                    </pic:cNvPicPr>
                  </pic:nvPicPr>
                  <pic:blipFill>
                    <a:blip r:embed="rId10"/>
                    <a:stretch>
                      <a:fillRect/>
                    </a:stretch>
                  </pic:blipFill>
                  <pic:spPr>
                    <a:xfrm>
                      <a:off x="0" y="0"/>
                      <a:ext cx="2508250" cy="3854450"/>
                    </a:xfrm>
                    <a:prstGeom prst="rect">
                      <a:avLst/>
                    </a:prstGeom>
                  </pic:spPr>
                </pic:pic>
              </a:graphicData>
            </a:graphic>
          </wp:inline>
        </w:drawing>
      </w:r>
    </w:p>
    <w:p w14:paraId="4F8F0246" w14:textId="21AB57E9" w:rsidR="00BA7B28" w:rsidRDefault="00BE255E">
      <w:r>
        <w:rPr>
          <w:rFonts w:hint="eastAsia"/>
        </w:rPr>
        <w:t>（卢嵩高拳照，要求：两张照片放一起，做一个对比）。</w:t>
      </w:r>
    </w:p>
    <w:p w14:paraId="3C572187" w14:textId="77777777" w:rsidR="00BA7B28" w:rsidRDefault="00BE255E">
      <w:pPr>
        <w:numPr>
          <w:ilvl w:val="0"/>
          <w:numId w:val="2"/>
        </w:numPr>
        <w:ind w:firstLineChars="200" w:firstLine="420"/>
      </w:pPr>
      <w:r>
        <w:rPr>
          <w:rFonts w:hint="eastAsia"/>
        </w:rPr>
        <w:t>拳架</w:t>
      </w:r>
    </w:p>
    <w:p w14:paraId="75AE19AC" w14:textId="77777777" w:rsidR="00BA7B28" w:rsidRDefault="00BE255E">
      <w:pPr>
        <w:ind w:firstLineChars="200" w:firstLine="420"/>
      </w:pPr>
      <w:r>
        <w:rPr>
          <w:rFonts w:hint="eastAsia"/>
        </w:rPr>
        <w:t>从卢嵩高先生</w:t>
      </w:r>
      <w:proofErr w:type="gramStart"/>
      <w:r>
        <w:rPr>
          <w:rFonts w:hint="eastAsia"/>
        </w:rPr>
        <w:t>的拳照中</w:t>
      </w:r>
      <w:proofErr w:type="gramEnd"/>
      <w:r>
        <w:rPr>
          <w:rFonts w:hint="eastAsia"/>
        </w:rPr>
        <w:t>我们可以明显看出，鼻尖、肩尖、足尖在一条线上，劲力往前，威力极大，而左右两侧的支撑力就稍稍弱了一点。</w:t>
      </w:r>
    </w:p>
    <w:p w14:paraId="331BCF53" w14:textId="77777777" w:rsidR="00BA7B28" w:rsidRDefault="00BE255E">
      <w:r>
        <w:rPr>
          <w:noProof/>
        </w:rPr>
        <w:drawing>
          <wp:inline distT="0" distB="0" distL="114300" distR="114300" wp14:anchorId="265BAB65" wp14:editId="279D6FF5">
            <wp:extent cx="2126185" cy="29432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2134532" cy="2954779"/>
                    </a:xfrm>
                    <a:prstGeom prst="rect">
                      <a:avLst/>
                    </a:prstGeom>
                    <a:noFill/>
                    <a:ln>
                      <a:noFill/>
                    </a:ln>
                  </pic:spPr>
                </pic:pic>
              </a:graphicData>
            </a:graphic>
          </wp:inline>
        </w:drawing>
      </w:r>
      <w:r>
        <w:rPr>
          <w:rFonts w:hint="eastAsia"/>
        </w:rPr>
        <w:t>（卢嵩高拳照）</w:t>
      </w:r>
    </w:p>
    <w:p w14:paraId="4CED7619" w14:textId="1607098E" w:rsidR="00BA7B28" w:rsidDel="00A30ADB" w:rsidRDefault="00BE255E">
      <w:pPr>
        <w:ind w:firstLineChars="200" w:firstLine="420"/>
        <w:rPr>
          <w:moveFrom w:id="68" w:author="邹 关调" w:date="2020-04-09T22:28:00Z"/>
        </w:rPr>
      </w:pPr>
      <w:moveFromRangeStart w:id="69" w:author="邹 关调" w:date="2020-04-09T22:28:00Z" w:name="move37363751"/>
      <w:moveFrom w:id="70" w:author="邹 关调" w:date="2020-04-09T22:28:00Z">
        <w:r w:rsidDel="00A30ADB">
          <w:rPr>
            <w:rFonts w:hint="eastAsia"/>
          </w:rPr>
          <w:lastRenderedPageBreak/>
          <w:t>而从形意拳的三体式我们可以看出，重心放于后脚或者正中（重心三七分或者五五分），前后左右上下都留有了余地，这样压迫感减弱了，但是同样有了更大的变化余地。</w:t>
        </w:r>
      </w:moveFrom>
    </w:p>
    <w:moveFromRangeEnd w:id="69"/>
    <w:p w14:paraId="4CD879D8" w14:textId="77777777" w:rsidR="00BA7B28" w:rsidRDefault="00BE255E">
      <w:r>
        <w:rPr>
          <w:rFonts w:ascii="宋体" w:eastAsia="宋体" w:hAnsi="宋体" w:cs="宋体"/>
          <w:noProof/>
          <w:sz w:val="24"/>
        </w:rPr>
        <w:drawing>
          <wp:inline distT="0" distB="0" distL="114300" distR="114300" wp14:anchorId="76FE1AD9" wp14:editId="0D58FCA8">
            <wp:extent cx="2703830" cy="3528060"/>
            <wp:effectExtent l="0" t="0" r="1270" b="1524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2"/>
                    <a:srcRect l="12444" r="10911"/>
                    <a:stretch>
                      <a:fillRect/>
                    </a:stretch>
                  </pic:blipFill>
                  <pic:spPr>
                    <a:xfrm>
                      <a:off x="0" y="0"/>
                      <a:ext cx="2703830" cy="3528060"/>
                    </a:xfrm>
                    <a:prstGeom prst="rect">
                      <a:avLst/>
                    </a:prstGeom>
                    <a:noFill/>
                    <a:ln w="9525">
                      <a:noFill/>
                    </a:ln>
                  </pic:spPr>
                </pic:pic>
              </a:graphicData>
            </a:graphic>
          </wp:inline>
        </w:drawing>
      </w:r>
      <w:r>
        <w:rPr>
          <w:rFonts w:hint="eastAsia"/>
        </w:rPr>
        <w:t>（</w:t>
      </w:r>
      <w:proofErr w:type="gramStart"/>
      <w:r>
        <w:rPr>
          <w:rFonts w:hint="eastAsia"/>
        </w:rPr>
        <w:t>傅剑秋拳照</w:t>
      </w:r>
      <w:proofErr w:type="gramEnd"/>
      <w:r>
        <w:rPr>
          <w:rFonts w:hint="eastAsia"/>
        </w:rPr>
        <w:t>）</w:t>
      </w:r>
    </w:p>
    <w:p w14:paraId="27C7285D" w14:textId="2706521F" w:rsidR="00BA7B28" w:rsidRDefault="00BE255E">
      <w:pPr>
        <w:ind w:firstLineChars="200" w:firstLine="420"/>
        <w:rPr>
          <w:ins w:id="71" w:author="邹 关调" w:date="2020-04-09T22:28:00Z"/>
        </w:rPr>
      </w:pPr>
      <w:commentRangeStart w:id="72"/>
      <w:r>
        <w:rPr>
          <w:rFonts w:hint="eastAsia"/>
        </w:rPr>
        <w:t>最后我们看一下心意拳和心意拳的劈拳，进行对比。</w:t>
      </w:r>
      <w:commentRangeEnd w:id="72"/>
      <w:r w:rsidR="001315ED">
        <w:rPr>
          <w:rStyle w:val="a5"/>
        </w:rPr>
        <w:commentReference w:id="72"/>
      </w:r>
    </w:p>
    <w:p w14:paraId="23607CC8" w14:textId="77777777" w:rsidR="00A30ADB" w:rsidRDefault="00A30ADB" w:rsidP="00A30ADB">
      <w:pPr>
        <w:ind w:firstLineChars="200" w:firstLine="420"/>
        <w:rPr>
          <w:moveTo w:id="73" w:author="邹 关调" w:date="2020-04-09T22:28:00Z"/>
        </w:rPr>
      </w:pPr>
      <w:moveToRangeStart w:id="74" w:author="邹 关调" w:date="2020-04-09T22:28:00Z" w:name="move37363751"/>
      <w:moveTo w:id="75" w:author="邹 关调" w:date="2020-04-09T22:28:00Z">
        <w:r>
          <w:rPr>
            <w:rFonts w:hint="eastAsia"/>
          </w:rPr>
          <w:t>而从形意拳的三体式我们可以看出，重心放于后脚或者正中（重心三七分或者五五分），前后左右上下都留有了余地，这样压迫感减弱了，但是同样有了更大的变化余地。</w:t>
        </w:r>
      </w:moveTo>
    </w:p>
    <w:p w14:paraId="38893851" w14:textId="77777777" w:rsidR="00A30ADB" w:rsidRPr="00A30ADB" w:rsidRDefault="00A30ADB">
      <w:pPr>
        <w:ind w:firstLineChars="200" w:firstLine="420"/>
        <w:rPr>
          <w:rFonts w:hint="eastAsia"/>
        </w:rPr>
      </w:pPr>
      <w:bookmarkStart w:id="76" w:name="_GoBack"/>
      <w:bookmarkEnd w:id="76"/>
      <w:moveToRangeEnd w:id="74"/>
    </w:p>
    <w:sectPr w:rsidR="00A30ADB" w:rsidRPr="00A30AD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邹 关调" w:date="2020-04-06T21:38:00Z" w:initials="邹">
    <w:p w14:paraId="4B0D61ED" w14:textId="1C1EC4E1" w:rsidR="00676D16" w:rsidRDefault="00676D16">
      <w:pPr>
        <w:pStyle w:val="a6"/>
      </w:pPr>
      <w:r>
        <w:rPr>
          <w:rStyle w:val="a5"/>
        </w:rPr>
        <w:annotationRef/>
      </w:r>
      <w:r>
        <w:rPr>
          <w:rFonts w:hint="eastAsia"/>
        </w:rPr>
        <w:t>你们两个的文章穿插来的，你们写的时候，经常会回顾上文，但是文章顺序可能并不是那样，建议你们开头都介绍一下自己。</w:t>
      </w:r>
    </w:p>
  </w:comment>
  <w:comment w:id="7" w:author="邹 关调" w:date="2020-04-06T21:39:00Z" w:initials="邹">
    <w:p w14:paraId="6782D50E" w14:textId="77777777" w:rsidR="00676D16" w:rsidRDefault="00676D16">
      <w:pPr>
        <w:pStyle w:val="a6"/>
      </w:pPr>
      <w:r>
        <w:rPr>
          <w:rStyle w:val="a5"/>
        </w:rPr>
        <w:annotationRef/>
      </w:r>
      <w:r>
        <w:rPr>
          <w:rFonts w:hint="eastAsia"/>
        </w:rPr>
        <w:t>这里说的是“人”，后面小标题直接写人好一些。</w:t>
      </w:r>
    </w:p>
    <w:p w14:paraId="015504E4" w14:textId="0FB3EBA2" w:rsidR="00676D16" w:rsidRDefault="00676D16">
      <w:pPr>
        <w:pStyle w:val="a6"/>
      </w:pPr>
      <w:r>
        <w:rPr>
          <w:rFonts w:hint="eastAsia"/>
        </w:rPr>
        <w:t>如果后面不改，那这里可以改成“关于心意拳的渊源”等</w:t>
      </w:r>
    </w:p>
  </w:comment>
  <w:comment w:id="29" w:author="邹 关调" w:date="2020-04-06T21:45:00Z" w:initials="邹">
    <w:p w14:paraId="2BE6C29A" w14:textId="46489B48" w:rsidR="006A06CE" w:rsidRDefault="006A06CE">
      <w:pPr>
        <w:pStyle w:val="a6"/>
      </w:pPr>
      <w:r>
        <w:rPr>
          <w:rStyle w:val="a5"/>
        </w:rPr>
        <w:annotationRef/>
      </w:r>
      <w:r>
        <w:rPr>
          <w:rFonts w:hint="eastAsia"/>
        </w:rPr>
        <w:t>内中是什么？这里是否存在打错字？是说“其中”吗？</w:t>
      </w:r>
    </w:p>
  </w:comment>
  <w:comment w:id="72" w:author="邹 关调" w:date="2020-04-09T22:28:00Z" w:initials="邹">
    <w:p w14:paraId="5DDCD395" w14:textId="093C61DB" w:rsidR="001315ED" w:rsidRDefault="001315ED">
      <w:pPr>
        <w:pStyle w:val="a6"/>
      </w:pPr>
      <w:r>
        <w:rPr>
          <w:rStyle w:val="a5"/>
        </w:rPr>
        <w:annotationRef/>
      </w:r>
      <w:r>
        <w:rPr>
          <w:rFonts w:hint="eastAsia"/>
        </w:rPr>
        <w:t>这里没了吗？感觉不完整啊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0D61ED" w15:done="0"/>
  <w15:commentEx w15:paraId="015504E4" w15:done="0"/>
  <w15:commentEx w15:paraId="2BE6C29A" w15:done="0"/>
  <w15:commentEx w15:paraId="5DDCD3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0D61ED" w16cid:durableId="22361FBA"/>
  <w16cid:commentId w16cid:paraId="015504E4" w16cid:durableId="2236202C"/>
  <w16cid:commentId w16cid:paraId="2BE6C29A" w16cid:durableId="2236215F"/>
  <w16cid:commentId w16cid:paraId="5DDCD395" w16cid:durableId="223A20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5C7C9"/>
    <w:multiLevelType w:val="singleLevel"/>
    <w:tmpl w:val="1B75C7C9"/>
    <w:lvl w:ilvl="0">
      <w:start w:val="1"/>
      <w:numFmt w:val="decimal"/>
      <w:lvlText w:val="%1."/>
      <w:lvlJc w:val="left"/>
      <w:pPr>
        <w:tabs>
          <w:tab w:val="left" w:pos="312"/>
        </w:tabs>
      </w:pPr>
    </w:lvl>
  </w:abstractNum>
  <w:abstractNum w:abstractNumId="1" w15:restartNumberingAfterBreak="0">
    <w:nsid w:val="670A3FE9"/>
    <w:multiLevelType w:val="singleLevel"/>
    <w:tmpl w:val="670A3FE9"/>
    <w:lvl w:ilvl="0">
      <w:start w:val="1"/>
      <w:numFmt w:val="decimal"/>
      <w:lvlText w:val="%1."/>
      <w:lvlJc w:val="left"/>
      <w:pPr>
        <w:tabs>
          <w:tab w:val="left" w:pos="312"/>
        </w:tabs>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邹 关调">
    <w15:presenceInfo w15:providerId="Windows Live" w15:userId="4de70923e7d7fd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trackRevision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3753C0B"/>
    <w:rsid w:val="000A3EEC"/>
    <w:rsid w:val="001315ED"/>
    <w:rsid w:val="003319E0"/>
    <w:rsid w:val="00576282"/>
    <w:rsid w:val="00676D16"/>
    <w:rsid w:val="006A06CE"/>
    <w:rsid w:val="00A30ADB"/>
    <w:rsid w:val="00BA7B28"/>
    <w:rsid w:val="00BE255E"/>
    <w:rsid w:val="03344A08"/>
    <w:rsid w:val="4E6F0C93"/>
    <w:rsid w:val="52DD4C26"/>
    <w:rsid w:val="63753C0B"/>
    <w:rsid w:val="731B0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DED7B"/>
  <w15:docId w15:val="{5068F245-7B06-4564-828A-48C82164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sid w:val="000A3EEC"/>
    <w:rPr>
      <w:sz w:val="18"/>
      <w:szCs w:val="18"/>
    </w:rPr>
  </w:style>
  <w:style w:type="character" w:customStyle="1" w:styleId="a4">
    <w:name w:val="批注框文本 字符"/>
    <w:basedOn w:val="a0"/>
    <w:link w:val="a3"/>
    <w:rsid w:val="000A3EEC"/>
    <w:rPr>
      <w:rFonts w:asciiTheme="minorHAnsi" w:eastAsiaTheme="minorEastAsia" w:hAnsiTheme="minorHAnsi" w:cstheme="minorBidi"/>
      <w:kern w:val="2"/>
      <w:sz w:val="18"/>
      <w:szCs w:val="18"/>
    </w:rPr>
  </w:style>
  <w:style w:type="character" w:styleId="a5">
    <w:name w:val="annotation reference"/>
    <w:basedOn w:val="a0"/>
    <w:rsid w:val="00676D16"/>
    <w:rPr>
      <w:sz w:val="21"/>
      <w:szCs w:val="21"/>
    </w:rPr>
  </w:style>
  <w:style w:type="paragraph" w:styleId="a6">
    <w:name w:val="annotation text"/>
    <w:basedOn w:val="a"/>
    <w:link w:val="a7"/>
    <w:rsid w:val="00676D16"/>
    <w:pPr>
      <w:jc w:val="left"/>
    </w:pPr>
  </w:style>
  <w:style w:type="character" w:customStyle="1" w:styleId="a7">
    <w:name w:val="批注文字 字符"/>
    <w:basedOn w:val="a0"/>
    <w:link w:val="a6"/>
    <w:rsid w:val="00676D16"/>
    <w:rPr>
      <w:rFonts w:asciiTheme="minorHAnsi" w:eastAsiaTheme="minorEastAsia" w:hAnsiTheme="minorHAnsi" w:cstheme="minorBidi"/>
      <w:kern w:val="2"/>
      <w:sz w:val="21"/>
      <w:szCs w:val="24"/>
    </w:rPr>
  </w:style>
  <w:style w:type="paragraph" w:styleId="a8">
    <w:name w:val="annotation subject"/>
    <w:basedOn w:val="a6"/>
    <w:next w:val="a6"/>
    <w:link w:val="a9"/>
    <w:rsid w:val="00676D16"/>
    <w:rPr>
      <w:b/>
      <w:bCs/>
    </w:rPr>
  </w:style>
  <w:style w:type="character" w:customStyle="1" w:styleId="a9">
    <w:name w:val="批注主题 字符"/>
    <w:basedOn w:val="a7"/>
    <w:link w:val="a8"/>
    <w:rsid w:val="00676D16"/>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尤利西斯</dc:creator>
  <cp:lastModifiedBy>邹 关调</cp:lastModifiedBy>
  <cp:revision>8</cp:revision>
  <dcterms:created xsi:type="dcterms:W3CDTF">2020-04-01T15:21:00Z</dcterms:created>
  <dcterms:modified xsi:type="dcterms:W3CDTF">2020-04-09T14:29:00Z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