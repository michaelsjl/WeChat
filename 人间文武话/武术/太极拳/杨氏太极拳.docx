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3AFE2" w14:textId="77777777" w:rsidR="00D4216C" w:rsidRDefault="00D4216C">
      <w:pPr>
        <w:ind w:firstLineChars="200" w:firstLine="420"/>
      </w:pPr>
    </w:p>
    <w:p w14:paraId="2B532438" w14:textId="4DD1166D" w:rsidR="00D4216C" w:rsidRDefault="00D4216C" w:rsidP="00D4216C">
      <w:pPr>
        <w:ind w:firstLineChars="200" w:firstLine="420"/>
        <w:jc w:val="center"/>
        <w:pPrChange w:id="0" w:author="邹 关调" w:date="2020-03-09T19:15:00Z">
          <w:pPr>
            <w:ind w:firstLineChars="200" w:firstLine="420"/>
          </w:pPr>
        </w:pPrChange>
      </w:pPr>
      <w:ins w:id="1" w:author="邹 关调" w:date="2020-03-09T19:15:00Z">
        <w:r>
          <w:rPr>
            <w:rFonts w:hint="eastAsia"/>
          </w:rPr>
          <w:t>杨氏太极拳的</w:t>
        </w:r>
        <w:commentRangeStart w:id="2"/>
        <w:r>
          <w:rPr>
            <w:rFonts w:hint="eastAsia"/>
          </w:rPr>
          <w:t>来龙去脉</w:t>
        </w:r>
        <w:commentRangeEnd w:id="2"/>
        <w:r>
          <w:rPr>
            <w:rStyle w:val="a6"/>
          </w:rPr>
          <w:commentReference w:id="2"/>
        </w:r>
      </w:ins>
    </w:p>
    <w:p w14:paraId="4C07ED03" w14:textId="4D7F6504" w:rsidR="00165772" w:rsidRDefault="00D4216C">
      <w:pPr>
        <w:ind w:firstLineChars="200" w:firstLine="420"/>
      </w:pPr>
      <w:r>
        <w:rPr>
          <w:rFonts w:hint="eastAsia"/>
        </w:rPr>
        <w:t>在最新出的电影《叶问</w:t>
      </w:r>
      <w:r>
        <w:rPr>
          <w:rFonts w:hint="eastAsia"/>
        </w:rPr>
        <w:t>4</w:t>
      </w:r>
      <w:r>
        <w:rPr>
          <w:rFonts w:hint="eastAsia"/>
        </w:rPr>
        <w:t>》中有一个角色——万会长。电影中介绍万会长所教授的便是太极拳。从电影中其教授女儿的片段推断，所练的应该是杨氏太极拳。今天就来介绍这一门功夫流派。</w:t>
      </w:r>
    </w:p>
    <w:p w14:paraId="671C737D" w14:textId="7B8EFB8B" w:rsidR="00165772" w:rsidRDefault="00D4216C">
      <w:pPr>
        <w:ind w:firstLineChars="200" w:firstLine="420"/>
      </w:pPr>
      <w:r>
        <w:rPr>
          <w:rFonts w:hint="eastAsia"/>
        </w:rPr>
        <w:t>其实在早年并没有“杨氏太极拳”这样的称呼，而是称为“杨家拳”。这门太极拳是由杨露禅所传，经过杨家几代人努力而成的。现在公园中说见的，也是以这一路太极拳居多。杨露禅出生于直隶（今河北省），现今的河北永年还保留着杨露禅故居。至于杨露禅如何学得太极拳说法有很多，影视作品也</w:t>
      </w:r>
      <w:del w:id="4" w:author="邹 关调" w:date="2020-03-09T19:07:00Z">
        <w:r w:rsidDel="00D4216C">
          <w:rPr>
            <w:rFonts w:hint="eastAsia"/>
          </w:rPr>
          <w:delText>有很多</w:delText>
        </w:r>
      </w:del>
      <w:ins w:id="5" w:author="邹 关调" w:date="2020-03-09T19:07:00Z">
        <w:r>
          <w:rPr>
            <w:rFonts w:hint="eastAsia"/>
          </w:rPr>
          <w:t>不计其数</w:t>
        </w:r>
      </w:ins>
      <w:r>
        <w:rPr>
          <w:rFonts w:hint="eastAsia"/>
        </w:rPr>
        <w:t>，比如</w:t>
      </w:r>
      <w:r>
        <w:rPr>
          <w:rFonts w:hint="eastAsia"/>
        </w:rPr>
        <w:t>1987</w:t>
      </w:r>
      <w:r>
        <w:rPr>
          <w:rFonts w:hint="eastAsia"/>
        </w:rPr>
        <w:t>年上映的电影《神丐》、</w:t>
      </w:r>
      <w:r>
        <w:rPr>
          <w:rFonts w:hint="eastAsia"/>
        </w:rPr>
        <w:t>1997</w:t>
      </w:r>
      <w:r>
        <w:rPr>
          <w:rFonts w:hint="eastAsia"/>
        </w:rPr>
        <w:t>年首播的电视剧《太极宗师》、</w:t>
      </w:r>
      <w:r>
        <w:rPr>
          <w:rFonts w:hint="eastAsia"/>
        </w:rPr>
        <w:t>2012</w:t>
      </w:r>
      <w:r>
        <w:rPr>
          <w:rFonts w:hint="eastAsia"/>
        </w:rPr>
        <w:t>年上映的电影《太极</w:t>
      </w:r>
      <w:r>
        <w:rPr>
          <w:rFonts w:hint="eastAsia"/>
        </w:rPr>
        <w:t>1</w:t>
      </w:r>
      <w:r>
        <w:rPr>
          <w:rFonts w:hint="eastAsia"/>
        </w:rPr>
        <w:t>：从零开始</w:t>
      </w:r>
      <w:ins w:id="6" w:author="邹 关调" w:date="2020-03-09T19:07:00Z">
        <w:r>
          <w:rPr>
            <w:rFonts w:hint="eastAsia"/>
          </w:rPr>
          <w:t>等</w:t>
        </w:r>
      </w:ins>
      <w:r>
        <w:rPr>
          <w:rFonts w:hint="eastAsia"/>
        </w:rPr>
        <w:t>》。</w:t>
      </w:r>
    </w:p>
    <w:p w14:paraId="498775B9" w14:textId="77777777" w:rsidR="00165772" w:rsidRDefault="00D4216C">
      <w:pPr>
        <w:ind w:firstLineChars="200" w:firstLine="420"/>
      </w:pPr>
      <w:r>
        <w:rPr>
          <w:rFonts w:hint="eastAsia"/>
          <w:noProof/>
        </w:rPr>
        <w:drawing>
          <wp:inline distT="0" distB="0" distL="114300" distR="114300" wp14:anchorId="75BCB1B8" wp14:editId="62FAC419">
            <wp:extent cx="2527300" cy="3495675"/>
            <wp:effectExtent l="0" t="0" r="6350" b="9525"/>
            <wp:docPr id="1" name="图片 1" descr="002o6X5nzy7j0TAk1EC1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2o6X5nzy7j0TAk1EC1a&amp;690"/>
                    <pic:cNvPicPr>
                      <a:picLocks noChangeAspect="1"/>
                    </pic:cNvPicPr>
                  </pic:nvPicPr>
                  <pic:blipFill>
                    <a:blip r:embed="rId8"/>
                    <a:srcRect l="4277" t="2116" r="3939" b="2596"/>
                    <a:stretch>
                      <a:fillRect/>
                    </a:stretch>
                  </pic:blipFill>
                  <pic:spPr>
                    <a:xfrm>
                      <a:off x="0" y="0"/>
                      <a:ext cx="2527300" cy="3495675"/>
                    </a:xfrm>
                    <a:prstGeom prst="rect">
                      <a:avLst/>
                    </a:prstGeom>
                  </pic:spPr>
                </pic:pic>
              </a:graphicData>
            </a:graphic>
          </wp:inline>
        </w:drawing>
      </w:r>
      <w:r>
        <w:rPr>
          <w:rFonts w:hint="eastAsia"/>
          <w:noProof/>
        </w:rPr>
        <w:drawing>
          <wp:inline distT="0" distB="0" distL="114300" distR="114300" wp14:anchorId="4941CE6B" wp14:editId="7C98C8D1">
            <wp:extent cx="3634105" cy="2042795"/>
            <wp:effectExtent l="0" t="0" r="4445" b="14605"/>
            <wp:docPr id="2"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g"/>
                    <pic:cNvPicPr>
                      <a:picLocks noChangeAspect="1"/>
                    </pic:cNvPicPr>
                  </pic:nvPicPr>
                  <pic:blipFill>
                    <a:blip r:embed="rId9"/>
                    <a:stretch>
                      <a:fillRect/>
                    </a:stretch>
                  </pic:blipFill>
                  <pic:spPr>
                    <a:xfrm>
                      <a:off x="0" y="0"/>
                      <a:ext cx="3634105" cy="2042795"/>
                    </a:xfrm>
                    <a:prstGeom prst="rect">
                      <a:avLst/>
                    </a:prstGeom>
                  </pic:spPr>
                </pic:pic>
              </a:graphicData>
            </a:graphic>
          </wp:inline>
        </w:drawing>
      </w:r>
    </w:p>
    <w:p w14:paraId="6CBC28F3" w14:textId="0F62D529" w:rsidR="00165772" w:rsidRDefault="00D4216C">
      <w:pPr>
        <w:ind w:firstLineChars="200" w:firstLine="420"/>
      </w:pPr>
      <w:del w:id="7" w:author="邹 关调" w:date="2020-03-09T19:08:00Z">
        <w:r w:rsidDel="00D4216C">
          <w:rPr>
            <w:rFonts w:hint="eastAsia"/>
          </w:rPr>
          <w:delText>我</w:delText>
        </w:r>
      </w:del>
      <w:ins w:id="8" w:author="邹 关调" w:date="2020-03-09T19:08:00Z">
        <w:r>
          <w:rPr>
            <w:rFonts w:hint="eastAsia"/>
          </w:rPr>
          <w:t>笔者</w:t>
        </w:r>
      </w:ins>
      <w:r>
        <w:rPr>
          <w:rFonts w:hint="eastAsia"/>
        </w:rPr>
        <w:t>认为在众多学拳说法中，比较靠谱的一种，是杨露禅早年因为家贫，迫于生计，在广平府（河北省邯郸市）西关大街中药铺“太和堂</w:t>
      </w:r>
      <w:r>
        <w:rPr>
          <w:rFonts w:hint="eastAsia"/>
        </w:rPr>
        <w:t>”中</w:t>
      </w:r>
      <w:del w:id="9" w:author="邹 关调" w:date="2020-03-09T19:08:00Z">
        <w:r w:rsidDel="00D4216C">
          <w:rPr>
            <w:rFonts w:hint="eastAsia"/>
          </w:rPr>
          <w:delText>干活</w:delText>
        </w:r>
      </w:del>
      <w:ins w:id="10" w:author="邹 关调" w:date="2020-03-09T19:08:00Z">
        <w:r>
          <w:rPr>
            <w:rFonts w:hint="eastAsia"/>
          </w:rPr>
          <w:t>打杂</w:t>
        </w:r>
      </w:ins>
      <w:r>
        <w:rPr>
          <w:rFonts w:hint="eastAsia"/>
        </w:rPr>
        <w:t>。而</w:t>
      </w:r>
      <w:ins w:id="11" w:author="邹 关调" w:date="2020-03-09T19:08:00Z">
        <w:r>
          <w:rPr>
            <w:rFonts w:hint="eastAsia"/>
          </w:rPr>
          <w:t>此</w:t>
        </w:r>
      </w:ins>
      <w:r>
        <w:rPr>
          <w:rFonts w:hint="eastAsia"/>
        </w:rPr>
        <w:t>药店是由陈家沟人陈德瑚所开。恰巧这段时间陈长兴借陈德瑚大宅院中授徒太极。杨露禅常在一旁偷看，用心记下某些招式，无人时便私下练习。后被陈长兴发现，其拳术虽无人手把手传授，却远超同学的陈氏子弟。遂决定摒弃门户之见和江湖禁忌，收杨露禅为徒教授</w:t>
      </w:r>
      <w:ins w:id="12" w:author="邹 关调" w:date="2020-03-09T19:09:00Z">
        <w:r>
          <w:rPr>
            <w:rFonts w:hint="eastAsia"/>
          </w:rPr>
          <w:t>其</w:t>
        </w:r>
      </w:ins>
      <w:r>
        <w:rPr>
          <w:rFonts w:hint="eastAsia"/>
        </w:rPr>
        <w:t>太极拳技。这也就是</w:t>
      </w:r>
      <w:r>
        <w:rPr>
          <w:rFonts w:hint="eastAsia"/>
        </w:rPr>
        <w:lastRenderedPageBreak/>
        <w:t>很多影视作品中提到的“偷拳”情节。</w:t>
      </w:r>
    </w:p>
    <w:p w14:paraId="097BDDF4" w14:textId="77777777" w:rsidR="00165772" w:rsidRDefault="00D4216C">
      <w:pPr>
        <w:ind w:firstLineChars="200" w:firstLine="420"/>
      </w:pPr>
      <w:r>
        <w:rPr>
          <w:rFonts w:hint="eastAsia"/>
          <w:noProof/>
        </w:rPr>
        <w:drawing>
          <wp:inline distT="0" distB="0" distL="114300" distR="114300" wp14:anchorId="0C5CF3FD" wp14:editId="6508E056">
            <wp:extent cx="1362710" cy="1874520"/>
            <wp:effectExtent l="0" t="0" r="8890" b="11430"/>
            <wp:docPr id="3" name="图片 3" descr="0300143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001439211"/>
                    <pic:cNvPicPr>
                      <a:picLocks noChangeAspect="1"/>
                    </pic:cNvPicPr>
                  </pic:nvPicPr>
                  <pic:blipFill>
                    <a:blip r:embed="rId10"/>
                    <a:stretch>
                      <a:fillRect/>
                    </a:stretch>
                  </pic:blipFill>
                  <pic:spPr>
                    <a:xfrm>
                      <a:off x="0" y="0"/>
                      <a:ext cx="1362710" cy="1874520"/>
                    </a:xfrm>
                    <a:prstGeom prst="rect">
                      <a:avLst/>
                    </a:prstGeom>
                  </pic:spPr>
                </pic:pic>
              </a:graphicData>
            </a:graphic>
          </wp:inline>
        </w:drawing>
      </w:r>
    </w:p>
    <w:p w14:paraId="32B5B081" w14:textId="77777777" w:rsidR="00D4216C" w:rsidRDefault="00D4216C">
      <w:pPr>
        <w:ind w:firstLineChars="200" w:firstLine="420"/>
        <w:rPr>
          <w:ins w:id="13" w:author="邹 关调" w:date="2020-03-09T19:09:00Z"/>
        </w:rPr>
      </w:pPr>
      <w:r>
        <w:rPr>
          <w:rFonts w:hint="eastAsia"/>
        </w:rPr>
        <w:t>相传杨露禅三下陈家沟，先后</w:t>
      </w:r>
      <w:r>
        <w:rPr>
          <w:rFonts w:hint="eastAsia"/>
        </w:rPr>
        <w:t>18</w:t>
      </w:r>
      <w:r>
        <w:rPr>
          <w:rFonts w:hint="eastAsia"/>
        </w:rPr>
        <w:t>年，跟从陈长兴学习太极拳术。这</w:t>
      </w:r>
      <w:r>
        <w:rPr>
          <w:rFonts w:hint="eastAsia"/>
        </w:rPr>
        <w:t>18</w:t>
      </w:r>
      <w:r>
        <w:rPr>
          <w:rFonts w:hint="eastAsia"/>
        </w:rPr>
        <w:t>年中学了什么，现在已不可考，但绝对不是现在在公园里老年人练习的那种风貌。如今的杨氏太极拳风格的形成还得从杨露禅学成太极拳技之后去往北京说起。</w:t>
      </w:r>
    </w:p>
    <w:p w14:paraId="6FFE8DDD" w14:textId="5A42AE9B" w:rsidR="00165772" w:rsidRDefault="00D4216C">
      <w:pPr>
        <w:ind w:firstLineChars="200" w:firstLine="420"/>
      </w:pPr>
      <w:r>
        <w:rPr>
          <w:rFonts w:hint="eastAsia"/>
        </w:rPr>
        <w:t>杨</w:t>
      </w:r>
      <w:r>
        <w:rPr>
          <w:rFonts w:hint="eastAsia"/>
        </w:rPr>
        <w:t>露禅学成太极后</w:t>
      </w:r>
      <w:ins w:id="14" w:author="邹 关调" w:date="2020-03-09T19:09:00Z">
        <w:r>
          <w:rPr>
            <w:rFonts w:hint="eastAsia"/>
          </w:rPr>
          <w:t>，</w:t>
        </w:r>
      </w:ins>
      <w:r>
        <w:rPr>
          <w:rFonts w:hint="eastAsia"/>
        </w:rPr>
        <w:t>起先是在永年一带传授</w:t>
      </w:r>
      <w:ins w:id="15" w:author="邹 关调" w:date="2020-03-09T19:10:00Z">
        <w:r>
          <w:rPr>
            <w:rFonts w:hint="eastAsia"/>
          </w:rPr>
          <w:t>教学</w:t>
        </w:r>
      </w:ins>
      <w:r>
        <w:rPr>
          <w:rFonts w:hint="eastAsia"/>
        </w:rPr>
        <w:t>，后被人推荐去北京授徒。他在北京授拳时，</w:t>
      </w:r>
      <w:ins w:id="16" w:author="邹 关调" w:date="2020-03-09T19:10:00Z">
        <w:r>
          <w:rPr>
            <w:rFonts w:hint="eastAsia"/>
          </w:rPr>
          <w:t>其</w:t>
        </w:r>
      </w:ins>
      <w:del w:id="17" w:author="邹 关调" w:date="2020-03-09T19:10:00Z">
        <w:r w:rsidDel="00D4216C">
          <w:rPr>
            <w:rFonts w:hint="eastAsia"/>
          </w:rPr>
          <w:delText>因</w:delText>
        </w:r>
      </w:del>
      <w:r>
        <w:rPr>
          <w:rFonts w:hint="eastAsia"/>
        </w:rPr>
        <w:t>弟子多为王公大臣及贝勒贵族，因生活奢靡而体弱多病，又不耐艰苦。杨露禅考虑到这些人的</w:t>
      </w:r>
      <w:hyperlink r:id="rId11" w:tgtFrame="https://zhidao.baidu.com/question/_blank" w:history="1">
        <w:r>
          <w:rPr>
            <w:rFonts w:hint="eastAsia"/>
          </w:rPr>
          <w:t>身体素质</w:t>
        </w:r>
      </w:hyperlink>
      <w:r>
        <w:rPr>
          <w:rFonts w:hint="eastAsia"/>
        </w:rPr>
        <w:t>和保健需要，将陈氏拳中的一些有难度的动作，如跳跃、跌叉、震脚等，改作不跳、不跌、不震，或缩小动作，使姿势较为简单，动作柔和易练，</w:t>
      </w:r>
      <w:del w:id="18" w:author="邹 关调" w:date="2020-03-09T19:11:00Z">
        <w:r w:rsidDel="00D4216C">
          <w:rPr>
            <w:rFonts w:hint="eastAsia"/>
          </w:rPr>
          <w:delText>既</w:delText>
        </w:r>
      </w:del>
      <w:ins w:id="19" w:author="邹 关调" w:date="2020-03-09T19:11:00Z">
        <w:r>
          <w:rPr>
            <w:rFonts w:hint="eastAsia"/>
          </w:rPr>
          <w:t>便</w:t>
        </w:r>
      </w:ins>
      <w:r>
        <w:rPr>
          <w:rFonts w:hint="eastAsia"/>
        </w:rPr>
        <w:t>适合穿长衫、留辫子的人练习。</w:t>
      </w:r>
      <w:ins w:id="20" w:author="邹 关调" w:date="2020-03-09T19:11:00Z">
        <w:r>
          <w:rPr>
            <w:rFonts w:hint="eastAsia"/>
          </w:rPr>
          <w:t>此授拳</w:t>
        </w:r>
      </w:ins>
      <w:r>
        <w:rPr>
          <w:rFonts w:hint="eastAsia"/>
        </w:rPr>
        <w:t>期间</w:t>
      </w:r>
      <w:ins w:id="21" w:author="邹 关调" w:date="2020-03-09T19:11:00Z">
        <w:r>
          <w:rPr>
            <w:rFonts w:hint="eastAsia"/>
          </w:rPr>
          <w:t>，杨露禅</w:t>
        </w:r>
      </w:ins>
      <w:r>
        <w:rPr>
          <w:rFonts w:hint="eastAsia"/>
        </w:rPr>
        <w:t>较为有名的弟子有王兰亭</w:t>
      </w:r>
      <w:del w:id="22" w:author="邹 关调" w:date="2020-03-09T19:12:00Z">
        <w:r w:rsidDel="00D4216C">
          <w:rPr>
            <w:rFonts w:hint="eastAsia"/>
          </w:rPr>
          <w:delText>，</w:delText>
        </w:r>
      </w:del>
      <w:ins w:id="23" w:author="邹 关调" w:date="2020-03-09T19:12:00Z">
        <w:r>
          <w:rPr>
            <w:rFonts w:hint="eastAsia"/>
          </w:rPr>
          <w:t>、</w:t>
        </w:r>
      </w:ins>
      <w:r>
        <w:rPr>
          <w:rFonts w:hint="eastAsia"/>
        </w:rPr>
        <w:t>全佑等。</w:t>
      </w:r>
      <w:del w:id="24" w:author="邹 关调" w:date="2020-03-09T19:12:00Z">
        <w:r w:rsidDel="00D4216C">
          <w:rPr>
            <w:rFonts w:hint="eastAsia"/>
          </w:rPr>
          <w:delText>这里</w:delText>
        </w:r>
      </w:del>
      <w:r>
        <w:rPr>
          <w:rFonts w:hint="eastAsia"/>
        </w:rPr>
        <w:t>提到</w:t>
      </w:r>
      <w:del w:id="25" w:author="邹 关调" w:date="2020-03-09T19:12:00Z">
        <w:r w:rsidDel="00D4216C">
          <w:rPr>
            <w:rFonts w:hint="eastAsia"/>
          </w:rPr>
          <w:delText>这</w:delText>
        </w:r>
      </w:del>
      <w:r>
        <w:rPr>
          <w:rFonts w:hint="eastAsia"/>
        </w:rPr>
        <w:t>二位原因是，王兰亭将拳教授给了李瑞东（二人以兄弟相称），李瑞东则是现在李派太极拳的创始人。而全佑传人有其子（吴）鉴泉及徒（王）茂斋，也就是吴氏太极拳的创始人。所以后世有不少的太极流派源于杨家</w:t>
      </w:r>
      <w:ins w:id="26" w:author="邹 关调" w:date="2020-03-09T19:12:00Z">
        <w:r>
          <w:rPr>
            <w:rFonts w:hint="eastAsia"/>
          </w:rPr>
          <w:t>拳</w:t>
        </w:r>
      </w:ins>
      <w:r>
        <w:rPr>
          <w:rFonts w:hint="eastAsia"/>
        </w:rPr>
        <w:t>。</w:t>
      </w:r>
    </w:p>
    <w:p w14:paraId="13954848" w14:textId="77777777" w:rsidR="00165772" w:rsidRDefault="00165772">
      <w:pPr>
        <w:ind w:firstLineChars="200" w:firstLine="420"/>
      </w:pPr>
    </w:p>
    <w:p w14:paraId="6102A255" w14:textId="17974AB8" w:rsidR="00165772" w:rsidRDefault="00D4216C">
      <w:pPr>
        <w:ind w:firstLineChars="200" w:firstLine="420"/>
      </w:pPr>
      <w:r>
        <w:rPr>
          <w:rFonts w:hint="eastAsia"/>
        </w:rPr>
        <w:t>杨家第二代中有代表的</w:t>
      </w:r>
      <w:ins w:id="27" w:author="邹 关调" w:date="2020-03-09T19:13:00Z">
        <w:r>
          <w:rPr>
            <w:rFonts w:hint="eastAsia"/>
          </w:rPr>
          <w:t>人</w:t>
        </w:r>
      </w:ins>
      <w:r>
        <w:rPr>
          <w:rFonts w:hint="eastAsia"/>
        </w:rPr>
        <w:t>是杨凤侯、杨班侯</w:t>
      </w:r>
      <w:del w:id="28" w:author="邹 关调" w:date="2020-03-09T19:13:00Z">
        <w:r w:rsidDel="00D4216C">
          <w:rPr>
            <w:rFonts w:hint="eastAsia"/>
          </w:rPr>
          <w:delText>、</w:delText>
        </w:r>
      </w:del>
      <w:ins w:id="29" w:author="邹 关调" w:date="2020-03-09T19:13:00Z">
        <w:r>
          <w:rPr>
            <w:rFonts w:hint="eastAsia"/>
          </w:rPr>
          <w:t>和</w:t>
        </w:r>
      </w:ins>
      <w:r>
        <w:rPr>
          <w:rFonts w:hint="eastAsia"/>
        </w:rPr>
        <w:t>杨健侯。凤侯去世较早，未有传人。班侯出手狠辣，有“出手必见红”的说法，授</w:t>
      </w:r>
      <w:r>
        <w:rPr>
          <w:rFonts w:hint="eastAsia"/>
        </w:rPr>
        <w:t>徒亦是如此。健侯宽厚仁慈、秉性温和，杨健侯在继承其父“小架子”的基础上，考虑到从学人的身体条件，着眼健康第一，在露禅小架子招式上，幅度扩大，既保持了技击特点，更适合老年人健康需要，修改成“中架”</w:t>
      </w:r>
      <w:del w:id="30" w:author="邹 关调" w:date="2020-03-09T19:13:00Z">
        <w:r w:rsidDel="00D4216C">
          <w:rPr>
            <w:rFonts w:hint="eastAsia"/>
          </w:rPr>
          <w:delText>。</w:delText>
        </w:r>
      </w:del>
      <w:ins w:id="31" w:author="邹 关调" w:date="2020-03-09T19:13:00Z">
        <w:r>
          <w:rPr>
            <w:rFonts w:hint="eastAsia"/>
          </w:rPr>
          <w:t>，</w:t>
        </w:r>
      </w:ins>
      <w:r>
        <w:rPr>
          <w:rFonts w:hint="eastAsia"/>
        </w:rPr>
        <w:t>在杨式太极拳史上又发展了一步。</w:t>
      </w:r>
    </w:p>
    <w:p w14:paraId="3D1A8F37" w14:textId="77777777" w:rsidR="00165772" w:rsidRDefault="00D4216C">
      <w:pPr>
        <w:ind w:firstLineChars="200" w:firstLine="420"/>
      </w:pPr>
      <w:r>
        <w:rPr>
          <w:rFonts w:hint="eastAsia"/>
        </w:rPr>
        <w:t xml:space="preserve"> </w:t>
      </w:r>
      <w:r>
        <w:rPr>
          <w:rFonts w:hint="eastAsia"/>
          <w:noProof/>
        </w:rPr>
        <w:drawing>
          <wp:inline distT="0" distB="0" distL="114300" distR="114300" wp14:anchorId="2093429F" wp14:editId="4C6F9F82">
            <wp:extent cx="2277110" cy="3129280"/>
            <wp:effectExtent l="0" t="0" r="8890" b="13970"/>
            <wp:docPr id="4" name="图片 4" descr="u=3146239136,2217180367&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3146239136,2217180367&amp;fm=26&amp;gp=0"/>
                    <pic:cNvPicPr>
                      <a:picLocks noChangeAspect="1"/>
                    </pic:cNvPicPr>
                  </pic:nvPicPr>
                  <pic:blipFill>
                    <a:blip r:embed="rId12"/>
                    <a:stretch>
                      <a:fillRect/>
                    </a:stretch>
                  </pic:blipFill>
                  <pic:spPr>
                    <a:xfrm>
                      <a:off x="0" y="0"/>
                      <a:ext cx="2277110" cy="3129280"/>
                    </a:xfrm>
                    <a:prstGeom prst="rect">
                      <a:avLst/>
                    </a:prstGeom>
                  </pic:spPr>
                </pic:pic>
              </a:graphicData>
            </a:graphic>
          </wp:inline>
        </w:drawing>
      </w:r>
    </w:p>
    <w:p w14:paraId="3EF4FFE1" w14:textId="337FA25F" w:rsidR="00165772" w:rsidRDefault="00D4216C">
      <w:pPr>
        <w:ind w:firstLineChars="200" w:firstLine="420"/>
      </w:pPr>
      <w:r>
        <w:rPr>
          <w:rFonts w:hint="eastAsia"/>
        </w:rPr>
        <w:lastRenderedPageBreak/>
        <w:t>杨家第三代</w:t>
      </w:r>
      <w:del w:id="32" w:author="邹 关调" w:date="2020-03-09T19:13:00Z">
        <w:r w:rsidDel="00D4216C">
          <w:rPr>
            <w:rFonts w:hint="eastAsia"/>
          </w:rPr>
          <w:delText>教</w:delText>
        </w:r>
      </w:del>
      <w:ins w:id="33" w:author="邹 关调" w:date="2020-03-09T19:13:00Z">
        <w:r>
          <w:rPr>
            <w:rFonts w:hint="eastAsia"/>
          </w:rPr>
          <w:t>较</w:t>
        </w:r>
      </w:ins>
      <w:r>
        <w:rPr>
          <w:rFonts w:hint="eastAsia"/>
        </w:rPr>
        <w:t>有名的是健侯公的后人——兆熊（少侯）、兆元</w:t>
      </w:r>
      <w:del w:id="34" w:author="邹 关调" w:date="2020-03-09T19:14:00Z">
        <w:r w:rsidDel="00D4216C">
          <w:rPr>
            <w:rFonts w:hint="eastAsia"/>
          </w:rPr>
          <w:delText>、</w:delText>
        </w:r>
      </w:del>
      <w:ins w:id="35" w:author="邹 关调" w:date="2020-03-09T19:14:00Z">
        <w:r>
          <w:rPr>
            <w:rFonts w:hint="eastAsia"/>
          </w:rPr>
          <w:t>和</w:t>
        </w:r>
      </w:ins>
      <w:r>
        <w:rPr>
          <w:rFonts w:hint="eastAsia"/>
        </w:rPr>
        <w:t>兆清（澄甫）。其中又以澄甫名望较盛。杨氏太极拳也经过杨露禅、杨健侯</w:t>
      </w:r>
      <w:del w:id="36" w:author="邹 关调" w:date="2020-03-09T19:14:00Z">
        <w:r w:rsidDel="00D4216C">
          <w:rPr>
            <w:rFonts w:hint="eastAsia"/>
          </w:rPr>
          <w:delText>、</w:delText>
        </w:r>
      </w:del>
      <w:ins w:id="37" w:author="邹 关调" w:date="2020-03-09T19:14:00Z">
        <w:r>
          <w:rPr>
            <w:rFonts w:hint="eastAsia"/>
          </w:rPr>
          <w:t>及</w:t>
        </w:r>
      </w:ins>
      <w:r>
        <w:rPr>
          <w:rFonts w:hint="eastAsia"/>
        </w:rPr>
        <w:t>杨澄甫三</w:t>
      </w:r>
      <w:ins w:id="38" w:author="邹 关调" w:date="2020-03-09T19:14:00Z">
        <w:r>
          <w:rPr>
            <w:rFonts w:hint="eastAsia"/>
          </w:rPr>
          <w:t>代</w:t>
        </w:r>
      </w:ins>
      <w:r>
        <w:rPr>
          <w:rFonts w:hint="eastAsia"/>
        </w:rPr>
        <w:t>人，确定了现在的</w:t>
      </w:r>
      <w:ins w:id="39" w:author="邹 关调" w:date="2020-03-09T19:14:00Z">
        <w:r>
          <w:rPr>
            <w:rFonts w:hint="eastAsia"/>
          </w:rPr>
          <w:t>拳</w:t>
        </w:r>
      </w:ins>
      <w:del w:id="40" w:author="邹 关调" w:date="2020-03-09T19:14:00Z">
        <w:r w:rsidDel="00D4216C">
          <w:rPr>
            <w:rFonts w:hint="eastAsia"/>
          </w:rPr>
          <w:delText>模</w:delText>
        </w:r>
      </w:del>
      <w:r>
        <w:rPr>
          <w:rFonts w:hint="eastAsia"/>
        </w:rPr>
        <w:t>样。杨澄甫在北京、上海、浙江等地都有嫡传弟子，较为有名的有：陈微明、李雅轩、郑曼青、田兆麟、牛春明、崔毅士、董英杰、褚桂亭、武汇</w:t>
      </w:r>
      <w:r>
        <w:rPr>
          <w:rFonts w:hint="eastAsia"/>
        </w:rPr>
        <w:t>川</w:t>
      </w:r>
      <w:del w:id="41" w:author="邹 关调" w:date="2020-03-09T19:14:00Z">
        <w:r w:rsidDel="00D4216C">
          <w:rPr>
            <w:rFonts w:hint="eastAsia"/>
          </w:rPr>
          <w:delText>、</w:delText>
        </w:r>
      </w:del>
      <w:ins w:id="42" w:author="邹 关调" w:date="2020-03-09T19:14:00Z">
        <w:r>
          <w:rPr>
            <w:rFonts w:hint="eastAsia"/>
          </w:rPr>
          <w:t>和</w:t>
        </w:r>
      </w:ins>
      <w:r>
        <w:rPr>
          <w:rFonts w:hint="eastAsia"/>
        </w:rPr>
        <w:t>张钦霖等。至此之后一代又一代的杨氏太极拳弟子将太极拳传遍世界各地。</w:t>
      </w:r>
    </w:p>
    <w:p w14:paraId="58093ED7" w14:textId="77777777" w:rsidR="00165772" w:rsidRDefault="00D4216C">
      <w:pPr>
        <w:ind w:firstLineChars="200" w:firstLine="420"/>
      </w:pPr>
      <w:r>
        <w:rPr>
          <w:noProof/>
        </w:rPr>
        <w:drawing>
          <wp:inline distT="0" distB="0" distL="114300" distR="114300" wp14:anchorId="71471E95" wp14:editId="506D2A98">
            <wp:extent cx="1097280" cy="1579880"/>
            <wp:effectExtent l="0" t="0" r="7620" b="1270"/>
            <wp:docPr id="5" name="图片 5"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g (1)"/>
                    <pic:cNvPicPr>
                      <a:picLocks noChangeAspect="1"/>
                    </pic:cNvPicPr>
                  </pic:nvPicPr>
                  <pic:blipFill>
                    <a:blip r:embed="rId13"/>
                    <a:stretch>
                      <a:fillRect/>
                    </a:stretch>
                  </pic:blipFill>
                  <pic:spPr>
                    <a:xfrm>
                      <a:off x="0" y="0"/>
                      <a:ext cx="1097280" cy="1579880"/>
                    </a:xfrm>
                    <a:prstGeom prst="rect">
                      <a:avLst/>
                    </a:prstGeom>
                  </pic:spPr>
                </pic:pic>
              </a:graphicData>
            </a:graphic>
          </wp:inline>
        </w:drawing>
      </w:r>
    </w:p>
    <w:sectPr w:rsidR="0016577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邹 关调" w:date="2020-03-09T19:15:00Z" w:initials="邹">
    <w:p w14:paraId="2BF71DE5" w14:textId="0D9EBB47" w:rsidR="00D4216C" w:rsidRDefault="00D4216C">
      <w:pPr>
        <w:pStyle w:val="a7"/>
        <w:rPr>
          <w:rFonts w:hint="eastAsia"/>
        </w:rPr>
      </w:pPr>
      <w:r>
        <w:rPr>
          <w:rStyle w:val="a6"/>
        </w:rPr>
        <w:annotationRef/>
      </w:r>
      <w:r>
        <w:rPr>
          <w:rFonts w:hint="eastAsia"/>
        </w:rPr>
        <w:t>题目你自己看着取吧</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F71D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F71DE5" w16cid:durableId="221114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邹 关调">
    <w15:presenceInfo w15:providerId="Windows Live" w15:userId="4de70923e7d7fd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DF0E37"/>
    <w:rsid w:val="00165772"/>
    <w:rsid w:val="00211BDA"/>
    <w:rsid w:val="00D4216C"/>
    <w:rsid w:val="427100E5"/>
    <w:rsid w:val="6FDF0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31D71"/>
  <w15:docId w15:val="{F58E36D2-51B8-48B9-B803-61D33C96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a5"/>
    <w:rsid w:val="00D4216C"/>
    <w:rPr>
      <w:sz w:val="18"/>
      <w:szCs w:val="18"/>
    </w:rPr>
  </w:style>
  <w:style w:type="character" w:customStyle="1" w:styleId="a5">
    <w:name w:val="批注框文本 字符"/>
    <w:basedOn w:val="a0"/>
    <w:link w:val="a4"/>
    <w:rsid w:val="00D4216C"/>
    <w:rPr>
      <w:rFonts w:asciiTheme="minorHAnsi" w:eastAsiaTheme="minorEastAsia" w:hAnsiTheme="minorHAnsi" w:cstheme="minorBidi"/>
      <w:kern w:val="2"/>
      <w:sz w:val="18"/>
      <w:szCs w:val="18"/>
    </w:rPr>
  </w:style>
  <w:style w:type="character" w:styleId="a6">
    <w:name w:val="annotation reference"/>
    <w:basedOn w:val="a0"/>
    <w:rsid w:val="00D4216C"/>
    <w:rPr>
      <w:sz w:val="21"/>
      <w:szCs w:val="21"/>
    </w:rPr>
  </w:style>
  <w:style w:type="paragraph" w:styleId="a7">
    <w:name w:val="annotation text"/>
    <w:basedOn w:val="a"/>
    <w:link w:val="a8"/>
    <w:rsid w:val="00D4216C"/>
    <w:pPr>
      <w:jc w:val="left"/>
    </w:pPr>
  </w:style>
  <w:style w:type="character" w:customStyle="1" w:styleId="a8">
    <w:name w:val="批注文字 字符"/>
    <w:basedOn w:val="a0"/>
    <w:link w:val="a7"/>
    <w:rsid w:val="00D4216C"/>
    <w:rPr>
      <w:rFonts w:asciiTheme="minorHAnsi" w:eastAsiaTheme="minorEastAsia" w:hAnsiTheme="minorHAnsi" w:cstheme="minorBidi"/>
      <w:kern w:val="2"/>
      <w:sz w:val="21"/>
      <w:szCs w:val="24"/>
    </w:rPr>
  </w:style>
  <w:style w:type="paragraph" w:styleId="a9">
    <w:name w:val="annotation subject"/>
    <w:basedOn w:val="a7"/>
    <w:next w:val="a7"/>
    <w:link w:val="aa"/>
    <w:rsid w:val="00D4216C"/>
    <w:rPr>
      <w:b/>
      <w:bCs/>
    </w:rPr>
  </w:style>
  <w:style w:type="character" w:customStyle="1" w:styleId="aa">
    <w:name w:val="批注主题 字符"/>
    <w:basedOn w:val="a8"/>
    <w:link w:val="a9"/>
    <w:rsid w:val="00D4216C"/>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baidu.com/s?wd=%E8%BA%AB%E4%BD%93%E7%B4%A0%E8%B4%A8&amp;tn=SE_PcZhidaonwhc_ngpagmjz&amp;rsv_dl=gh_pc_zhidao"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尤利西斯</dc:creator>
  <cp:lastModifiedBy>邹 关调</cp:lastModifiedBy>
  <cp:revision>3</cp:revision>
  <dcterms:created xsi:type="dcterms:W3CDTF">2020-03-09T11:06:00Z</dcterms:created>
  <dcterms:modified xsi:type="dcterms:W3CDTF">2020-03-09T11:16:00Z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