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AAA8" w14:textId="28A2AEA7" w:rsidR="005304D8" w:rsidRDefault="00755689">
      <w:pPr>
        <w:jc w:val="center"/>
      </w:pPr>
      <w:r>
        <w:t>八卦掌第二代</w:t>
      </w:r>
      <w:ins w:id="0" w:author="邹 关调" w:date="2020-04-01T22:28:00Z">
        <w:r w:rsidR="00DF133A">
          <w:rPr>
            <w:rFonts w:hint="eastAsia"/>
          </w:rPr>
          <w:t>——</w:t>
        </w:r>
      </w:ins>
      <w:r>
        <w:t>各派八卦掌</w:t>
      </w:r>
    </w:p>
    <w:p w14:paraId="29C9C81F" w14:textId="77777777" w:rsidR="005304D8" w:rsidRDefault="005304D8"/>
    <w:p w14:paraId="3D0F25FA" w14:textId="77777777" w:rsidR="005304D8" w:rsidRDefault="00755689">
      <w:pPr>
        <w:jc w:val="center"/>
        <w:rPr>
          <w:color w:val="0000FF"/>
        </w:rPr>
      </w:pPr>
      <w:r>
        <w:rPr>
          <w:color w:val="0000FF"/>
        </w:rPr>
        <w:t>（上篇）</w:t>
      </w:r>
    </w:p>
    <w:p w14:paraId="0930C410" w14:textId="683CCE76" w:rsidR="005304D8" w:rsidRDefault="00755689">
      <w:pPr>
        <w:ind w:firstLine="420"/>
      </w:pPr>
      <w:r>
        <w:t>上期我们聊到八卦掌的来源以及第一代祖师爷董海川的故事，那么今天我们就来聊聊第二代</w:t>
      </w:r>
      <w:ins w:id="1" w:author="邹 关调" w:date="2020-04-01T22:29:00Z">
        <w:r w:rsidR="00DF133A">
          <w:rPr>
            <w:rFonts w:hint="eastAsia"/>
          </w:rPr>
          <w:t>八卦拳师</w:t>
        </w:r>
      </w:ins>
      <w:r>
        <w:t>们的故事。</w:t>
      </w:r>
    </w:p>
    <w:p w14:paraId="2EDE3DEE" w14:textId="38971412" w:rsidR="005304D8" w:rsidRDefault="00755689">
      <w:pPr>
        <w:ind w:firstLine="420"/>
      </w:pPr>
      <w:r>
        <w:t>董海川收徒众多，但要</w:t>
      </w:r>
      <w:ins w:id="2" w:author="邹 关调" w:date="2020-04-01T22:29:00Z">
        <w:r w:rsidR="00DF133A">
          <w:rPr>
            <w:rFonts w:hint="eastAsia"/>
          </w:rPr>
          <w:t>问</w:t>
        </w:r>
      </w:ins>
      <w:del w:id="3" w:author="邹 关调" w:date="2020-04-01T22:29:00Z">
        <w:r w:rsidDel="00DF133A">
          <w:delText>说</w:delText>
        </w:r>
      </w:del>
      <w:r>
        <w:t>这么多弟子中，</w:t>
      </w:r>
      <w:del w:id="4" w:author="邹 关调" w:date="2020-04-01T22:29:00Z">
        <w:r w:rsidDel="00DF133A">
          <w:delText>要论</w:delText>
        </w:r>
      </w:del>
      <w:r>
        <w:t>谁是深受真传</w:t>
      </w:r>
      <w:del w:id="5" w:author="邹 关调" w:date="2020-04-01T22:29:00Z">
        <w:r w:rsidDel="00DF133A">
          <w:rPr>
            <w:rFonts w:hint="eastAsia"/>
          </w:rPr>
          <w:delText>和</w:delText>
        </w:r>
      </w:del>
      <w:ins w:id="6" w:author="邹 关调" w:date="2020-04-01T22:29:00Z">
        <w:r w:rsidR="00DF133A">
          <w:rPr>
            <w:rFonts w:hint="eastAsia"/>
          </w:rPr>
          <w:t>并</w:t>
        </w:r>
      </w:ins>
      <w:del w:id="7" w:author="邹 关调" w:date="2020-04-01T22:29:00Z">
        <w:r w:rsidDel="00DF133A">
          <w:delText>对</w:delText>
        </w:r>
      </w:del>
      <w:ins w:id="8" w:author="邹 关调" w:date="2020-04-01T22:29:00Z">
        <w:r w:rsidR="00DF133A">
          <w:rPr>
            <w:rFonts w:hint="eastAsia"/>
          </w:rPr>
          <w:t>在</w:t>
        </w:r>
      </w:ins>
      <w:r>
        <w:t>后世</w:t>
      </w:r>
      <w:ins w:id="9" w:author="邹 关调" w:date="2020-04-01T22:29:00Z">
        <w:r w:rsidR="00DF133A">
          <w:t>对</w:t>
        </w:r>
      </w:ins>
      <w:r>
        <w:t>传播八卦掌最有影响力的徒弟，无疑就是程廷华了</w:t>
      </w:r>
      <w:del w:id="10" w:author="邹 关调" w:date="2020-04-01T22:30:00Z">
        <w:r w:rsidDel="00DF133A">
          <w:rPr>
            <w:rFonts w:hint="eastAsia"/>
          </w:rPr>
          <w:delText>，</w:delText>
        </w:r>
      </w:del>
      <w:ins w:id="11" w:author="邹 关调" w:date="2020-04-01T22:30:00Z">
        <w:r w:rsidR="00DF133A">
          <w:rPr>
            <w:rFonts w:hint="eastAsia"/>
          </w:rPr>
          <w:t>。</w:t>
        </w:r>
      </w:ins>
      <w:del w:id="12" w:author="邹 关调" w:date="2020-04-01T22:30:00Z">
        <w:r w:rsidDel="00DF133A">
          <w:rPr>
            <w:rFonts w:hint="eastAsia"/>
          </w:rPr>
          <w:delText>还有</w:delText>
        </w:r>
      </w:del>
      <w:ins w:id="13" w:author="邹 关调" w:date="2020-04-01T22:30:00Z">
        <w:r w:rsidR="00DF133A">
          <w:rPr>
            <w:rFonts w:hint="eastAsia"/>
          </w:rPr>
          <w:t>另外，</w:t>
        </w:r>
      </w:ins>
      <w:r>
        <w:t>比较出众的</w:t>
      </w:r>
      <w:del w:id="14" w:author="邹 关调" w:date="2020-04-01T22:30:00Z">
        <w:r w:rsidDel="00DF133A">
          <w:rPr>
            <w:rFonts w:hint="eastAsia"/>
          </w:rPr>
          <w:delText>就是</w:delText>
        </w:r>
      </w:del>
      <w:ins w:id="15" w:author="邹 关调" w:date="2020-04-01T22:30:00Z">
        <w:r w:rsidR="00DF133A">
          <w:rPr>
            <w:rFonts w:hint="eastAsia"/>
          </w:rPr>
          <w:t>有</w:t>
        </w:r>
      </w:ins>
      <w:r>
        <w:t>尹福、</w:t>
      </w:r>
      <w:r>
        <w:rPr>
          <w:rFonts w:hint="eastAsia"/>
        </w:rPr>
        <w:t>梁振圃</w:t>
      </w:r>
      <w:r>
        <w:t>、史计栋、张占魁等</w:t>
      </w:r>
      <w:del w:id="16" w:author="邹 关调" w:date="2020-04-01T22:30:00Z">
        <w:r w:rsidDel="00DF133A">
          <w:rPr>
            <w:rFonts w:hint="eastAsia"/>
          </w:rPr>
          <w:delText>，</w:delText>
        </w:r>
      </w:del>
      <w:ins w:id="17" w:author="邹 关调" w:date="2020-04-01T22:30:00Z">
        <w:r w:rsidR="00DF133A">
          <w:rPr>
            <w:rFonts w:hint="eastAsia"/>
          </w:rPr>
          <w:t>。</w:t>
        </w:r>
      </w:ins>
      <w:r>
        <w:t>接下来两期我们就聊聊这五位名家的故事。</w:t>
      </w:r>
    </w:p>
    <w:p w14:paraId="1EFA9C12" w14:textId="5F4E6865" w:rsidR="005304D8" w:rsidRDefault="00FD4048" w:rsidP="00FD4048">
      <w:pPr>
        <w:ind w:firstLine="420"/>
        <w:jc w:val="center"/>
        <w:pPrChange w:id="18" w:author="邹 关调" w:date="2020-04-01T22:31:00Z">
          <w:pPr>
            <w:ind w:firstLine="420"/>
          </w:pPr>
        </w:pPrChange>
      </w:pPr>
      <w:ins w:id="19" w:author="邹 关调" w:date="2020-04-01T22:30:00Z">
        <w:r>
          <w:rPr>
            <w:rFonts w:hint="eastAsia"/>
          </w:rPr>
          <w:t>壹</w:t>
        </w:r>
      </w:ins>
      <w:ins w:id="20" w:author="邹 关调" w:date="2020-04-01T22:31:00Z"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程廷华</w:t>
        </w:r>
      </w:ins>
    </w:p>
    <w:p w14:paraId="0F421265" w14:textId="5F629E2D" w:rsidR="005304D8" w:rsidRDefault="00755689">
      <w:pPr>
        <w:ind w:firstLine="420"/>
        <w:rPr>
          <w:ins w:id="21" w:author="邹 关调" w:date="2020-04-01T22:59:00Z"/>
        </w:rPr>
      </w:pPr>
      <w:r>
        <w:rPr>
          <w:rFonts w:hint="eastAsia"/>
        </w:rPr>
        <w:t>程廷华</w:t>
      </w:r>
      <w:r>
        <w:t>（</w:t>
      </w:r>
      <w:r>
        <w:t>1848-1900</w:t>
      </w:r>
      <w:r>
        <w:t>），字应芳，今</w:t>
      </w:r>
      <w:r>
        <w:rPr>
          <w:rFonts w:hint="eastAsia"/>
        </w:rPr>
        <w:t>河北省深县程村人。</w:t>
      </w:r>
      <w:ins w:id="22" w:author="邹 关调" w:date="2020-04-01T22:31:00Z">
        <w:r w:rsidR="009A3EB2">
          <w:rPr>
            <w:rFonts w:hint="eastAsia"/>
          </w:rPr>
          <w:t>他</w:t>
        </w:r>
      </w:ins>
      <w:r>
        <w:rPr>
          <w:rFonts w:hint="eastAsia"/>
        </w:rPr>
        <w:t>自幼入京学徒，艺成后在京崇文门外花</w:t>
      </w:r>
      <w:commentRangeStart w:id="23"/>
      <w:r>
        <w:rPr>
          <w:rFonts w:hint="eastAsia"/>
        </w:rPr>
        <w:t>市上四条</w:t>
      </w:r>
      <w:commentRangeEnd w:id="23"/>
      <w:r w:rsidR="009A3EB2">
        <w:rPr>
          <w:rStyle w:val="a5"/>
        </w:rPr>
        <w:commentReference w:id="23"/>
      </w:r>
      <w:r>
        <w:rPr>
          <w:rFonts w:hint="eastAsia"/>
        </w:rPr>
        <w:t>，以制镜为业，江湖人称“眼镜程”</w:t>
      </w:r>
      <w:del w:id="24" w:author="邹 关调" w:date="2020-04-01T22:31:00Z">
        <w:r w:rsidDel="009A3EB2">
          <w:rPr>
            <w:rFonts w:hint="eastAsia"/>
          </w:rPr>
          <w:delText>，</w:delText>
        </w:r>
      </w:del>
      <w:ins w:id="25" w:author="邹 关调" w:date="2020-04-01T22:31:00Z">
        <w:r w:rsidR="009A3EB2">
          <w:rPr>
            <w:rFonts w:hint="eastAsia"/>
          </w:rPr>
          <w:t>。</w:t>
        </w:r>
      </w:ins>
      <w:ins w:id="26" w:author="邹 关调" w:date="2020-04-01T22:32:00Z">
        <w:r w:rsidR="009A3EB2">
          <w:rPr>
            <w:rFonts w:hint="eastAsia"/>
          </w:rPr>
          <w:t>程廷华</w:t>
        </w:r>
      </w:ins>
      <w:r>
        <w:t>早年练的是摔跤</w:t>
      </w:r>
      <w:del w:id="27" w:author="邹 关调" w:date="2020-04-01T22:32:00Z">
        <w:r w:rsidDel="009A3EB2">
          <w:rPr>
            <w:rFonts w:hint="eastAsia"/>
          </w:rPr>
          <w:delText>。</w:delText>
        </w:r>
      </w:del>
      <w:ins w:id="28" w:author="邹 关调" w:date="2020-04-01T22:32:00Z">
        <w:r w:rsidR="009A3EB2">
          <w:rPr>
            <w:rFonts w:hint="eastAsia"/>
          </w:rPr>
          <w:t>，</w:t>
        </w:r>
      </w:ins>
      <w:r>
        <w:rPr>
          <w:rFonts w:hint="eastAsia"/>
        </w:rPr>
        <w:t>投师董公门下，深得八卦掌之精奥。</w:t>
      </w:r>
      <w:r>
        <w:t>他将从小习得的摔跤等技艺有机地融入八卦掌中，根据自己的实践和感悟不断充实完善，逐步形成了风格独特的</w:t>
      </w:r>
      <w:r>
        <w:t>“</w:t>
      </w:r>
      <w:r>
        <w:t>程派八卦掌</w:t>
      </w:r>
      <w:r>
        <w:t>”</w:t>
      </w:r>
      <w:r>
        <w:t>，亦称</w:t>
      </w:r>
      <w:r>
        <w:t>“</w:t>
      </w:r>
      <w:r>
        <w:t>南城派八卦掌</w:t>
      </w:r>
      <w:r>
        <w:t>”</w:t>
      </w:r>
      <w:r>
        <w:t>。后于崇文门外设场执教，广授门徒，对后世影响巨大。</w:t>
      </w:r>
      <w:r>
        <w:t>“</w:t>
      </w:r>
      <w:r>
        <w:t>程之八卦，武林声名籍甚，凡言八卦掌，几无不知眼镜程也。</w:t>
      </w:r>
      <w:r>
        <w:t>”</w:t>
      </w:r>
      <w:r>
        <w:t>（徐哲东《国技论略》）当时武林中慕名与程较技者甚多，但无不败在他的手下，因而名冠京师。</w:t>
      </w:r>
    </w:p>
    <w:p w14:paraId="679119BA" w14:textId="77777777" w:rsidR="002F30C9" w:rsidRDefault="002F30C9" w:rsidP="002F30C9">
      <w:pPr>
        <w:ind w:firstLine="420"/>
        <w:rPr>
          <w:ins w:id="29" w:author="邹 关调" w:date="2020-04-01T22:59:00Z"/>
        </w:rPr>
      </w:pPr>
      <w:ins w:id="30" w:author="邹 关调" w:date="2020-04-01T22:59:00Z">
        <w:r>
          <w:rPr>
            <w:rFonts w:hint="eastAsia"/>
          </w:rPr>
          <w:t>程氏八卦掌以“龙形掌”为基本掌型，该掌形虎口撑圆，拇指外张，四指内抱，食指上顶。掌式的运转曲线圆活，弧度较大，千回百折，形成螺旋，步行屈腿如蹚泥，用摆扣步进行身形转换，多双摆双扣，运作舒展大方，其</w:t>
        </w:r>
        <w:r w:rsidRPr="00854285">
          <w:rPr>
            <w:rFonts w:hint="eastAsia"/>
            <w:color w:val="FF0000"/>
          </w:rPr>
          <w:t>风格为大开大合</w:t>
        </w:r>
        <w:r>
          <w:rPr>
            <w:rFonts w:hint="eastAsia"/>
          </w:rPr>
          <w:t>。走转拧翻，行云流水，连绵不断，圈中有圈，层层不绝，形成了一套具有自己独特风格的“游身八卦掌”。</w:t>
        </w:r>
      </w:ins>
    </w:p>
    <w:p w14:paraId="20CC56A1" w14:textId="77777777" w:rsidR="002F30C9" w:rsidRDefault="002F30C9" w:rsidP="002F30C9">
      <w:pPr>
        <w:ind w:firstLine="420"/>
        <w:rPr>
          <w:ins w:id="31" w:author="邹 关调" w:date="2020-04-01T23:00:00Z"/>
        </w:rPr>
      </w:pPr>
      <w:ins w:id="32" w:author="邹 关调" w:date="2020-04-01T23:00:00Z">
        <w:r>
          <w:rPr>
            <w:rFonts w:hint="eastAsia"/>
          </w:rPr>
          <w:t>总的来说，</w:t>
        </w:r>
        <w:moveToRangeStart w:id="33" w:author="邹 关调" w:date="2020-04-01T23:00:00Z" w:name="move36674423"/>
        <w:r>
          <w:rPr>
            <w:rFonts w:hint="eastAsia"/>
          </w:rPr>
          <w:t>程派八卦掌的特点与董</w:t>
        </w:r>
        <w:r>
          <w:t>祖师爷</w:t>
        </w:r>
        <w:r>
          <w:rPr>
            <w:rFonts w:hint="eastAsia"/>
          </w:rPr>
          <w:t>原始构架接近，</w:t>
        </w:r>
        <w:r>
          <w:t>其</w:t>
        </w:r>
        <w:r>
          <w:rPr>
            <w:rFonts w:hint="eastAsia"/>
          </w:rPr>
          <w:t>特点是屈腿淌泥，横开直入，拧翻走转，舒展稳健，劲力沉实，刚柔相济，善</w:t>
        </w:r>
        <w:r>
          <w:t>于用</w:t>
        </w:r>
        <w:r>
          <w:rPr>
            <w:rFonts w:hint="eastAsia"/>
          </w:rPr>
          <w:t>摆扣步，以推、托、带、领、搬、扣、劈、进、掖、撞、削、塌见长，螺旋力层出不穷，拧裹劲变化万千。</w:t>
        </w:r>
      </w:ins>
    </w:p>
    <w:moveToRangeEnd w:id="33"/>
    <w:p w14:paraId="655B06A7" w14:textId="652DFF5E" w:rsidR="002F30C9" w:rsidRDefault="002F30C9" w:rsidP="002F30C9">
      <w:pPr>
        <w:ind w:firstLine="420"/>
        <w:rPr>
          <w:rFonts w:hint="eastAsia"/>
        </w:rPr>
      </w:pPr>
      <w:ins w:id="34" w:author="邹 关调" w:date="2020-04-01T23:00:00Z">
        <w:r>
          <w:t>程廷华门下成名弟子众多，较有影响有孙禄堂、刘斌、杨明山、李文彪、程有龙、张永德、姬凤祥、刘振宗、王丹林、冯俊义、张玉奎、高义盛、何金奎、郭凤德、李梦瑞、李汉章等。可以说当今八卦掌流派中，程派流传最广</w:t>
        </w:r>
        <w:r>
          <w:rPr>
            <w:rFonts w:hint="eastAsia"/>
          </w:rPr>
          <w:t>、</w:t>
        </w:r>
        <w:r>
          <w:t>影响最深。</w:t>
        </w:r>
      </w:ins>
    </w:p>
    <w:p w14:paraId="74C8547A" w14:textId="3C19A5C9" w:rsidR="005304D8" w:rsidRDefault="009A3EB2">
      <w:pPr>
        <w:ind w:firstLine="420"/>
      </w:pPr>
      <w:ins w:id="35" w:author="邹 关调" w:date="2020-04-01T22:33:00Z">
        <w:r>
          <w:rPr>
            <w:rFonts w:hint="eastAsia"/>
          </w:rPr>
          <w:t>然而</w:t>
        </w:r>
      </w:ins>
      <w:r w:rsidR="00755689">
        <w:t>最让</w:t>
      </w:r>
      <w:del w:id="36" w:author="邹 关调" w:date="2020-04-01T22:32:00Z">
        <w:r w:rsidR="00755689" w:rsidDel="009A3EB2">
          <w:rPr>
            <w:rFonts w:hint="eastAsia"/>
          </w:rPr>
          <w:delText>我</w:delText>
        </w:r>
      </w:del>
      <w:ins w:id="37" w:author="邹 关调" w:date="2020-04-01T22:32:00Z">
        <w:r>
          <w:rPr>
            <w:rFonts w:hint="eastAsia"/>
          </w:rPr>
          <w:t>人</w:t>
        </w:r>
      </w:ins>
      <w:r w:rsidR="00755689">
        <w:t>感觉痛心</w:t>
      </w:r>
      <w:ins w:id="38" w:author="邹 关调" w:date="2020-04-01T22:33:00Z">
        <w:r>
          <w:rPr>
            <w:rFonts w:hint="eastAsia"/>
          </w:rPr>
          <w:t>惋</w:t>
        </w:r>
      </w:ins>
      <w:del w:id="39" w:author="邹 关调" w:date="2020-04-01T22:33:00Z">
        <w:r w:rsidR="00755689" w:rsidDel="009A3EB2">
          <w:delText>和</w:delText>
        </w:r>
        <w:r w:rsidR="00755689" w:rsidDel="009A3EB2">
          <w:rPr>
            <w:rFonts w:hint="eastAsia"/>
          </w:rPr>
          <w:delText>可</w:delText>
        </w:r>
      </w:del>
      <w:r w:rsidR="00755689">
        <w:t>惜的是，</w:t>
      </w:r>
      <w:del w:id="40" w:author="邹 关调" w:date="2020-04-01T23:00:00Z">
        <w:r w:rsidR="00755689" w:rsidDel="002F30C9">
          <w:rPr>
            <w:rFonts w:hint="eastAsia"/>
          </w:rPr>
          <w:delText>程廷华</w:delText>
        </w:r>
      </w:del>
      <w:ins w:id="41" w:author="邹 关调" w:date="2020-04-01T23:00:00Z">
        <w:r w:rsidR="002F30C9">
          <w:rPr>
            <w:rFonts w:hint="eastAsia"/>
          </w:rPr>
          <w:t>这样一个</w:t>
        </w:r>
      </w:ins>
      <w:ins w:id="42" w:author="邹 关调" w:date="2020-04-01T23:01:00Z">
        <w:r w:rsidR="002F30C9">
          <w:rPr>
            <w:rFonts w:hint="eastAsia"/>
          </w:rPr>
          <w:t>武艺超群、德高望重的前辈</w:t>
        </w:r>
      </w:ins>
      <w:del w:id="43" w:author="邹 关调" w:date="2020-04-01T22:33:00Z">
        <w:r w:rsidR="00755689" w:rsidDel="009A3EB2">
          <w:delText>前辈</w:delText>
        </w:r>
      </w:del>
      <w:r w:rsidR="00755689">
        <w:t>最后</w:t>
      </w:r>
      <w:ins w:id="44" w:author="邹 关调" w:date="2020-04-01T23:01:00Z">
        <w:r w:rsidR="002F30C9">
          <w:rPr>
            <w:rFonts w:hint="eastAsia"/>
          </w:rPr>
          <w:t>却</w:t>
        </w:r>
      </w:ins>
      <w:del w:id="45" w:author="邹 关调" w:date="2020-04-01T22:33:00Z">
        <w:r w:rsidR="00755689" w:rsidDel="009A3EB2">
          <w:delText>却是</w:delText>
        </w:r>
      </w:del>
      <w:r w:rsidR="00755689">
        <w:t>丧命于八国联军的洋枪</w:t>
      </w:r>
      <w:ins w:id="46" w:author="邹 关调" w:date="2020-04-01T22:33:00Z">
        <w:r>
          <w:rPr>
            <w:rFonts w:hint="eastAsia"/>
          </w:rPr>
          <w:t>之</w:t>
        </w:r>
      </w:ins>
      <w:r w:rsidR="00755689">
        <w:t>下。</w:t>
      </w:r>
      <w:r w:rsidR="00755689">
        <w:t>1900</w:t>
      </w:r>
      <w:r w:rsidR="00755689">
        <w:t>年</w:t>
      </w:r>
      <w:ins w:id="47" w:author="邹 关调" w:date="2020-04-01T22:33:00Z">
        <w:r>
          <w:rPr>
            <w:rFonts w:hint="eastAsia"/>
          </w:rPr>
          <w:t>，</w:t>
        </w:r>
      </w:ins>
      <w:r w:rsidR="00755689">
        <w:t>八国联军打入北京后</w:t>
      </w:r>
      <w:ins w:id="48" w:author="邹 关调" w:date="2020-04-01T22:33:00Z">
        <w:r>
          <w:rPr>
            <w:rFonts w:hint="eastAsia"/>
          </w:rPr>
          <w:t>，</w:t>
        </w:r>
      </w:ins>
      <w:r w:rsidR="00755689">
        <w:t>某一日，程廷华在街上看到十几个喝醉的德国兵调戏一位妇女，于是</w:t>
      </w:r>
      <w:ins w:id="49" w:author="邹 关调" w:date="2020-04-01T22:34:00Z">
        <w:r>
          <w:t>出手</w:t>
        </w:r>
      </w:ins>
      <w:r w:rsidR="00755689">
        <w:t>见义勇为</w:t>
      </w:r>
      <w:del w:id="50" w:author="邹 关调" w:date="2020-04-01T22:34:00Z">
        <w:r w:rsidR="00755689" w:rsidDel="009A3EB2">
          <w:delText>出手</w:delText>
        </w:r>
      </w:del>
      <w:r w:rsidR="00755689">
        <w:t>，赤手空拳将德国兵打跑了。</w:t>
      </w:r>
      <w:ins w:id="51" w:author="邹 关调" w:date="2020-04-01T22:36:00Z">
        <w:r w:rsidR="0087606B">
          <w:t>程廷华</w:t>
        </w:r>
      </w:ins>
      <w:r w:rsidR="00755689">
        <w:t>回到家后，却被闻讯而来的大批德国兵包围了</w:t>
      </w:r>
      <w:del w:id="52" w:author="邹 关调" w:date="2020-04-01T22:37:00Z">
        <w:r w:rsidR="00755689" w:rsidDel="00CC1C0F">
          <w:rPr>
            <w:rFonts w:hint="eastAsia"/>
          </w:rPr>
          <w:delText>，</w:delText>
        </w:r>
      </w:del>
      <w:ins w:id="53" w:author="邹 关调" w:date="2020-04-01T22:37:00Z">
        <w:r w:rsidR="00CC1C0F">
          <w:rPr>
            <w:rFonts w:hint="eastAsia"/>
          </w:rPr>
          <w:t>。</w:t>
        </w:r>
      </w:ins>
      <w:r w:rsidR="00755689">
        <w:t>程廷华施展游身八卦掌，从</w:t>
      </w:r>
      <w:del w:id="54" w:author="邹 关调" w:date="2020-04-01T22:38:00Z">
        <w:r w:rsidR="00755689" w:rsidDel="00CC1C0F">
          <w:rPr>
            <w:rFonts w:hint="eastAsia"/>
          </w:rPr>
          <w:delText>人群</w:delText>
        </w:r>
      </w:del>
      <w:ins w:id="55" w:author="邹 关调" w:date="2020-04-01T22:38:00Z">
        <w:r w:rsidR="00CC1C0F">
          <w:rPr>
            <w:rFonts w:hint="eastAsia"/>
          </w:rPr>
          <w:t>德国兵</w:t>
        </w:r>
      </w:ins>
      <w:r w:rsidR="00755689">
        <w:t>中打出胡同，纵身跳上房，却不巧辫子被房檐的瓦片卡住，德国兵举枪齐发，一代武术巨擘、开派宗师，就这样牺牲在八国联军的枪口之下，终年五十二岁。</w:t>
      </w:r>
    </w:p>
    <w:p w14:paraId="445DB778" w14:textId="69280A57" w:rsidR="005304D8" w:rsidDel="002F30C9" w:rsidRDefault="00755689">
      <w:pPr>
        <w:ind w:firstLine="420"/>
        <w:rPr>
          <w:del w:id="56" w:author="邹 关调" w:date="2020-04-01T23:00:00Z"/>
        </w:rPr>
      </w:pPr>
      <w:del w:id="57" w:author="邹 关调" w:date="2020-04-01T23:00:00Z">
        <w:r w:rsidDel="002F30C9">
          <w:delText>程廷华门下成名弟子众多，较有影响有孙禄堂、刘斌、杨明山、李文彪、程有龙、张永德、姬凤祥、刘振宗、王丹林、冯俊义、张玉奎、高义盛、何金奎、郭凤德、李梦瑞、李汉章等。可以说当今八卦掌流派中，程派流传最广</w:delText>
        </w:r>
      </w:del>
      <w:del w:id="58" w:author="邹 关调" w:date="2020-04-01T22:38:00Z">
        <w:r w:rsidDel="00C415A3">
          <w:rPr>
            <w:rFonts w:hint="eastAsia"/>
          </w:rPr>
          <w:delText>，</w:delText>
        </w:r>
      </w:del>
      <w:del w:id="59" w:author="邹 关调" w:date="2020-04-01T23:00:00Z">
        <w:r w:rsidDel="002F30C9">
          <w:delText>影响最深。</w:delText>
        </w:r>
      </w:del>
    </w:p>
    <w:p w14:paraId="5A5446D7" w14:textId="6654F27B" w:rsidR="005304D8" w:rsidDel="002F30C9" w:rsidRDefault="00755689">
      <w:pPr>
        <w:ind w:firstLine="420"/>
        <w:rPr>
          <w:del w:id="60" w:author="邹 关调" w:date="2020-04-01T22:59:00Z"/>
        </w:rPr>
      </w:pPr>
      <w:del w:id="61" w:author="邹 关调" w:date="2020-04-01T23:00:00Z">
        <w:r w:rsidDel="002F30C9">
          <w:rPr>
            <w:rFonts w:hint="eastAsia"/>
          </w:rPr>
          <w:delText>程派八卦掌的特点与董</w:delText>
        </w:r>
        <w:r w:rsidDel="002F30C9">
          <w:delText>祖师爷</w:delText>
        </w:r>
        <w:r w:rsidDel="002F30C9">
          <w:rPr>
            <w:rFonts w:hint="eastAsia"/>
          </w:rPr>
          <w:delText>原始构架接近，</w:delText>
        </w:r>
        <w:r w:rsidDel="002F30C9">
          <w:delText>其</w:delText>
        </w:r>
        <w:r w:rsidDel="002F30C9">
          <w:rPr>
            <w:rFonts w:hint="eastAsia"/>
          </w:rPr>
          <w:delText>特点是屈腿淌泥，横开直入，拧翻走转，舒展稳健，劲力沉实，刚柔相济，善</w:delText>
        </w:r>
        <w:r w:rsidDel="002F30C9">
          <w:delText>于用</w:delText>
        </w:r>
        <w:r w:rsidDel="002F30C9">
          <w:rPr>
            <w:rFonts w:hint="eastAsia"/>
          </w:rPr>
          <w:delText>摆扣步，以推、托、带、领、搬、扣、劈、进、掖、撞、削、塌见长，螺旋力层出不穷，拧裹劲变化万千。</w:delText>
        </w:r>
      </w:del>
      <w:del w:id="62" w:author="邹 关调" w:date="2020-04-01T22:59:00Z">
        <w:r w:rsidDel="002F30C9">
          <w:rPr>
            <w:rFonts w:hint="eastAsia"/>
          </w:rPr>
          <w:delText>程氏八卦掌以“龙形掌”为基本掌型，该掌形虎口撑圆，拇指外张，四指内抱，食指上顶。掌式的运转曲线圆活，弧度较大，千回百折，形成螺旋，步行屈腿如蹚泥，用摆扣步进行身形转换，多双摆双扣，运作舒展大方，其</w:delText>
        </w:r>
        <w:r w:rsidRPr="002F30C9" w:rsidDel="002F30C9">
          <w:rPr>
            <w:rFonts w:hint="eastAsia"/>
            <w:color w:val="FF0000"/>
            <w:rPrChange w:id="63" w:author="邹 关调" w:date="2020-04-01T22:58:00Z">
              <w:rPr>
                <w:rFonts w:hint="eastAsia"/>
              </w:rPr>
            </w:rPrChange>
          </w:rPr>
          <w:delText>风格为大开大合</w:delText>
        </w:r>
        <w:r w:rsidDel="002F30C9">
          <w:rPr>
            <w:rFonts w:hint="eastAsia"/>
          </w:rPr>
          <w:delText>。走转拧翻，行云流水，连绵不断，圈中有圈，层层不断，形成了一套具有自己独特风格的“游身八卦掌”。</w:delText>
        </w:r>
      </w:del>
    </w:p>
    <w:p w14:paraId="6E2E948C" w14:textId="77777777" w:rsidR="005304D8" w:rsidRDefault="005304D8">
      <w:pPr>
        <w:ind w:firstLine="420"/>
      </w:pPr>
    </w:p>
    <w:p w14:paraId="0C05B506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71F915C" wp14:editId="311824CE">
            <wp:extent cx="1489075" cy="2155190"/>
            <wp:effectExtent l="0" t="0" r="952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E6BE3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>图一 程廷华</w:t>
      </w:r>
    </w:p>
    <w:p w14:paraId="287DD2F6" w14:textId="698D9326" w:rsidR="005304D8" w:rsidRDefault="00DF7078" w:rsidP="00DF7078">
      <w:pPr>
        <w:ind w:firstLine="420"/>
        <w:jc w:val="center"/>
        <w:rPr>
          <w:ins w:id="64" w:author="邹 关调" w:date="2020-04-01T23:09:00Z"/>
        </w:rPr>
        <w:pPrChange w:id="65" w:author="邹 关调" w:date="2020-04-01T23:09:00Z">
          <w:pPr>
            <w:ind w:firstLine="420"/>
          </w:pPr>
        </w:pPrChange>
      </w:pPr>
      <w:ins w:id="66" w:author="邹 关调" w:date="2020-04-01T23:09:00Z">
        <w:r>
          <w:rPr>
            <w:rFonts w:hint="eastAsia"/>
          </w:rPr>
          <w:t>贰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尹福</w:t>
        </w:r>
      </w:ins>
    </w:p>
    <w:p w14:paraId="3556C208" w14:textId="77777777" w:rsidR="00DF7078" w:rsidRDefault="00DF7078">
      <w:pPr>
        <w:ind w:firstLine="420"/>
        <w:rPr>
          <w:rFonts w:hint="eastAsia"/>
        </w:rPr>
      </w:pPr>
    </w:p>
    <w:p w14:paraId="72F5C535" w14:textId="77777777" w:rsidR="00D200E9" w:rsidRDefault="00755689">
      <w:pPr>
        <w:ind w:firstLine="420"/>
        <w:rPr>
          <w:ins w:id="67" w:author="邹 关调" w:date="2020-04-01T23:02:00Z"/>
        </w:rPr>
      </w:pPr>
      <w:r>
        <w:rPr>
          <w:rFonts w:hint="eastAsia"/>
        </w:rPr>
        <w:t>尹福</w:t>
      </w:r>
      <w:r>
        <w:t>（</w:t>
      </w:r>
      <w:r>
        <w:t>1840-1909</w:t>
      </w:r>
      <w:r>
        <w:t>）</w:t>
      </w:r>
      <w:r>
        <w:rPr>
          <w:rFonts w:hint="eastAsia"/>
        </w:rPr>
        <w:t>，字德安，号寿鹏</w:t>
      </w:r>
      <w:r>
        <w:t>，</w:t>
      </w:r>
      <w:r>
        <w:rPr>
          <w:rFonts w:hint="eastAsia"/>
        </w:rPr>
        <w:t>今河北省冀县漳淮村人</w:t>
      </w:r>
      <w:del w:id="68" w:author="邹 关调" w:date="2020-04-01T23:01:00Z">
        <w:r w:rsidDel="00D200E9">
          <w:rPr>
            <w:rFonts w:hint="eastAsia"/>
          </w:rPr>
          <w:delText>，</w:delText>
        </w:r>
      </w:del>
      <w:ins w:id="69" w:author="邹 关调" w:date="2020-04-01T23:01:00Z">
        <w:r w:rsidR="00D200E9">
          <w:rPr>
            <w:rFonts w:hint="eastAsia"/>
          </w:rPr>
          <w:t>。</w:t>
        </w:r>
      </w:ins>
      <w:r>
        <w:rPr>
          <w:rFonts w:hint="eastAsia"/>
        </w:rPr>
        <w:t>因</w:t>
      </w:r>
      <w:r>
        <w:t>当地</w:t>
      </w:r>
      <w:r>
        <w:rPr>
          <w:rFonts w:hint="eastAsia"/>
        </w:rPr>
        <w:t>屡遭旱涝灾害，尹福年少时</w:t>
      </w:r>
      <w:r>
        <w:t>就</w:t>
      </w:r>
      <w:ins w:id="70" w:author="邹 关调" w:date="2020-04-01T23:01:00Z">
        <w:r w:rsidR="00D200E9">
          <w:rPr>
            <w:rFonts w:hint="eastAsia"/>
          </w:rPr>
          <w:t>背井离乡</w:t>
        </w:r>
      </w:ins>
      <w:r>
        <w:rPr>
          <w:rFonts w:hint="eastAsia"/>
        </w:rPr>
        <w:t>去</w:t>
      </w:r>
      <w:r>
        <w:t>了</w:t>
      </w:r>
      <w:r>
        <w:rPr>
          <w:rFonts w:hint="eastAsia"/>
        </w:rPr>
        <w:t>北京</w:t>
      </w:r>
      <w:r>
        <w:t>，</w:t>
      </w:r>
      <w:r>
        <w:rPr>
          <w:rFonts w:hint="eastAsia"/>
        </w:rPr>
        <w:t>以卖油条、烧饼为生</w:t>
      </w:r>
      <w:r>
        <w:t>。</w:t>
      </w:r>
      <w:r>
        <w:rPr>
          <w:rFonts w:hint="eastAsia"/>
        </w:rPr>
        <w:t>因极爱武术，从小就学习“弹腿”、“罗汉拳”等，打下了良好的武术功底。董海川</w:t>
      </w:r>
      <w:del w:id="71" w:author="邹 关调" w:date="2020-04-01T23:02:00Z">
        <w:r w:rsidDel="00D200E9">
          <w:delText>祖师爷</w:delText>
        </w:r>
      </w:del>
      <w:r>
        <w:rPr>
          <w:rFonts w:hint="eastAsia"/>
        </w:rPr>
        <w:t>来到北京后，其八卦掌绝技威振京都</w:t>
      </w:r>
      <w:del w:id="72" w:author="邹 关调" w:date="2020-04-01T23:02:00Z">
        <w:r w:rsidDel="00D200E9">
          <w:rPr>
            <w:rFonts w:hint="eastAsia"/>
          </w:rPr>
          <w:delText>。</w:delText>
        </w:r>
      </w:del>
      <w:ins w:id="73" w:author="邹 关调" w:date="2020-04-01T23:02:00Z">
        <w:r w:rsidR="00D200E9">
          <w:rPr>
            <w:rFonts w:hint="eastAsia"/>
          </w:rPr>
          <w:t>，</w:t>
        </w:r>
      </w:ins>
      <w:r>
        <w:rPr>
          <w:rFonts w:hint="eastAsia"/>
        </w:rPr>
        <w:t>尹福慕名拜在董海川门下，开始学习八卦掌。</w:t>
      </w:r>
    </w:p>
    <w:p w14:paraId="49F4BBB2" w14:textId="45AC2EBB" w:rsidR="00D200E9" w:rsidRDefault="00DF7078">
      <w:pPr>
        <w:ind w:firstLine="420"/>
        <w:rPr>
          <w:ins w:id="74" w:author="邹 关调" w:date="2020-04-01T23:06:00Z"/>
        </w:rPr>
      </w:pPr>
      <w:ins w:id="75" w:author="邹 关调" w:date="2020-04-01T23:10:00Z">
        <w:r>
          <w:rPr>
            <w:rFonts w:hint="eastAsia"/>
          </w:rPr>
          <w:t>尹福武因其身材较瘦，面貌清秀似文弱书生，故人称“瘦尹”。</w:t>
        </w:r>
      </w:ins>
      <w:r w:rsidR="00755689">
        <w:rPr>
          <w:rFonts w:hint="eastAsia"/>
        </w:rPr>
        <w:t>经过数年的苦练，尹福武功出众，成为董海川的得意大弟子。</w:t>
      </w:r>
      <w:del w:id="76" w:author="邹 关调" w:date="2020-04-01T23:10:00Z">
        <w:r w:rsidR="00755689" w:rsidDel="00DF7078">
          <w:rPr>
            <w:rFonts w:hint="eastAsia"/>
          </w:rPr>
          <w:delText>因其身材较瘦，面貌清秀似文弱书生，故人称“瘦尹”。</w:delText>
        </w:r>
      </w:del>
      <w:del w:id="77" w:author="邹 关调" w:date="2020-04-01T23:06:00Z">
        <w:r w:rsidR="00755689" w:rsidDel="00D200E9">
          <w:rPr>
            <w:rFonts w:hint="eastAsia"/>
          </w:rPr>
          <w:delText>本</w:delText>
        </w:r>
      </w:del>
      <w:ins w:id="78" w:author="邹 关调" w:date="2020-04-01T23:06:00Z">
        <w:r w:rsidR="00D200E9">
          <w:rPr>
            <w:rFonts w:hint="eastAsia"/>
          </w:rPr>
          <w:t>其自</w:t>
        </w:r>
      </w:ins>
      <w:r w:rsidR="00755689">
        <w:t>身弹腿和罗汉拳功夫出众，吸收了八卦掌的精华后</w:t>
      </w:r>
      <w:r w:rsidR="00755689">
        <w:rPr>
          <w:rFonts w:hint="eastAsia"/>
        </w:rPr>
        <w:t>，创立了以冷掌技击见长的</w:t>
      </w:r>
      <w:ins w:id="79" w:author="邹 关调" w:date="2020-04-01T23:06:00Z">
        <w:r w:rsidR="00D200E9">
          <w:rPr>
            <w:rFonts w:hint="eastAsia"/>
          </w:rPr>
          <w:t>“</w:t>
        </w:r>
      </w:ins>
      <w:r w:rsidR="00755689">
        <w:rPr>
          <w:rFonts w:hint="eastAsia"/>
        </w:rPr>
        <w:t>尹派八卦掌</w:t>
      </w:r>
      <w:ins w:id="80" w:author="邹 关调" w:date="2020-04-01T23:06:00Z">
        <w:r w:rsidR="00D200E9">
          <w:rPr>
            <w:rFonts w:hint="eastAsia"/>
          </w:rPr>
          <w:t>”</w:t>
        </w:r>
      </w:ins>
      <w:del w:id="81" w:author="邹 关调" w:date="2020-04-01T23:08:00Z">
        <w:r w:rsidR="00755689" w:rsidDel="00D200E9">
          <w:rPr>
            <w:rFonts w:hint="eastAsia"/>
          </w:rPr>
          <w:delText>，</w:delText>
        </w:r>
      </w:del>
      <w:ins w:id="82" w:author="邹 关调" w:date="2020-04-01T23:08:00Z">
        <w:r w:rsidR="00D200E9">
          <w:rPr>
            <w:rFonts w:hint="eastAsia"/>
          </w:rPr>
          <w:t>。</w:t>
        </w:r>
      </w:ins>
      <w:del w:id="83" w:author="邹 关调" w:date="2020-04-01T23:05:00Z">
        <w:r w:rsidR="00755689" w:rsidDel="00D200E9">
          <w:rPr>
            <w:rFonts w:hint="eastAsia"/>
          </w:rPr>
          <w:delText>名振京师</w:delText>
        </w:r>
        <w:r w:rsidR="00755689" w:rsidDel="00D200E9">
          <w:delText>，</w:delText>
        </w:r>
      </w:del>
      <w:del w:id="84" w:author="邹 关调" w:date="2020-04-01T23:08:00Z">
        <w:r w:rsidR="00755689" w:rsidDel="00D200E9">
          <w:delText>形成自己风格</w:delText>
        </w:r>
      </w:del>
      <w:del w:id="85" w:author="邹 关调" w:date="2020-04-01T23:06:00Z">
        <w:r w:rsidR="00755689" w:rsidDel="00D200E9">
          <w:rPr>
            <w:rFonts w:hint="eastAsia"/>
          </w:rPr>
          <w:delText>的“尹派八卦掌”</w:delText>
        </w:r>
      </w:del>
      <w:del w:id="86" w:author="邹 关调" w:date="2020-04-01T23:08:00Z">
        <w:r w:rsidR="00755689" w:rsidDel="00D200E9">
          <w:rPr>
            <w:rFonts w:hint="eastAsia"/>
          </w:rPr>
          <w:delText>。</w:delText>
        </w:r>
      </w:del>
    </w:p>
    <w:p w14:paraId="7C716BD7" w14:textId="32653A45" w:rsidR="00D200E9" w:rsidRDefault="00D200E9" w:rsidP="00D200E9">
      <w:pPr>
        <w:ind w:firstLine="420"/>
        <w:rPr>
          <w:ins w:id="87" w:author="邹 关调" w:date="2020-04-01T23:07:00Z"/>
        </w:rPr>
      </w:pPr>
      <w:ins w:id="88" w:author="邹 关调" w:date="2020-04-01T23:07:00Z">
        <w:r>
          <w:rPr>
            <w:rFonts w:hint="eastAsia"/>
          </w:rPr>
          <w:t>“</w:t>
        </w:r>
        <w:moveToRangeStart w:id="89" w:author="邹 关调" w:date="2020-04-01T23:07:00Z" w:name="move36674866"/>
        <w:r>
          <w:rPr>
            <w:rFonts w:hint="eastAsia"/>
          </w:rPr>
          <w:t>尹派八卦掌</w:t>
        </w:r>
        <w:r>
          <w:rPr>
            <w:rFonts w:hint="eastAsia"/>
          </w:rPr>
          <w:t>”</w:t>
        </w:r>
        <w:r>
          <w:rPr>
            <w:rFonts w:hint="eastAsia"/>
          </w:rPr>
          <w:t>，</w:t>
        </w:r>
        <w:r>
          <w:rPr>
            <w:rFonts w:hint="eastAsia"/>
          </w:rPr>
          <w:t>其掌法特点是屈腿蹚泥，以自然步走转，步子小，趋于急行，横开斜进，拧翻走转，进退直接，多穿点，动作刚猛，以冷、弹、脆、快、硬见长。重腿法、步眼和腰身，出掌形似牛舌，故名“牛舌掌”。四指并拢，拇指内扣。出手冷脆快，富弹抖力，掌的运用轨迹接近直线，走自然步，趋于急行，以足碾地横开斜进，拧翻走转，进退直接，身行变化简捷明快。</w:t>
        </w:r>
      </w:ins>
    </w:p>
    <w:moveToRangeEnd w:id="89"/>
    <w:p w14:paraId="7E12E5A1" w14:textId="5EE7B0C6" w:rsidR="005304D8" w:rsidRDefault="00D200E9" w:rsidP="00D200E9">
      <w:pPr>
        <w:ind w:firstLine="420"/>
      </w:pPr>
      <w:ins w:id="90" w:author="邹 关调" w:date="2020-04-01T23:08:00Z">
        <w:r>
          <w:rPr>
            <w:rFonts w:hint="eastAsia"/>
          </w:rPr>
          <w:t>“</w:t>
        </w:r>
        <w:r>
          <w:rPr>
            <w:rFonts w:hint="eastAsia"/>
          </w:rPr>
          <w:t>尹派八卦掌</w:t>
        </w:r>
        <w:r>
          <w:rPr>
            <w:rFonts w:hint="eastAsia"/>
          </w:rPr>
          <w:t>”</w:t>
        </w:r>
        <w:r>
          <w:rPr>
            <w:rFonts w:hint="eastAsia"/>
          </w:rPr>
          <w:t>因</w:t>
        </w:r>
        <w:r>
          <w:t>形成</w:t>
        </w:r>
        <w:r>
          <w:rPr>
            <w:rFonts w:hint="eastAsia"/>
          </w:rPr>
          <w:t>了</w:t>
        </w:r>
        <w:r>
          <w:t>自己</w:t>
        </w:r>
        <w:r>
          <w:rPr>
            <w:rFonts w:hint="eastAsia"/>
          </w:rPr>
          <w:t>独特</w:t>
        </w:r>
        <w:r>
          <w:t>风格</w:t>
        </w:r>
        <w:r>
          <w:rPr>
            <w:rFonts w:hint="eastAsia"/>
          </w:rPr>
          <w:t>而名振京师。</w:t>
        </w:r>
        <w:r>
          <w:rPr>
            <w:rFonts w:hint="eastAsia"/>
          </w:rPr>
          <w:t>其后，</w:t>
        </w:r>
      </w:ins>
      <w:r w:rsidR="00755689">
        <w:rPr>
          <w:rFonts w:hint="eastAsia"/>
        </w:rPr>
        <w:t>尹福</w:t>
      </w:r>
      <w:del w:id="91" w:author="邹 关调" w:date="2020-04-01T23:08:00Z">
        <w:r w:rsidR="00755689" w:rsidDel="00D200E9">
          <w:rPr>
            <w:rFonts w:hint="eastAsia"/>
          </w:rPr>
          <w:delText>后</w:delText>
        </w:r>
      </w:del>
      <w:r w:rsidR="00755689">
        <w:rPr>
          <w:rFonts w:hint="eastAsia"/>
        </w:rPr>
        <w:t>供职于宫廷，出入禁宫，宫女、太监等均以老师称之，据说许多皇族都随其学过八卦掌。</w:t>
      </w:r>
    </w:p>
    <w:p w14:paraId="36004F85" w14:textId="77777777" w:rsidR="005304D8" w:rsidRDefault="00755689">
      <w:pPr>
        <w:ind w:firstLine="420"/>
      </w:pPr>
      <w:r>
        <w:rPr>
          <w:rFonts w:hint="eastAsia"/>
        </w:rPr>
        <w:t>尹福一生收授弟子众多，其中以田子乾、马贵、李永庆、居庆元、崔振东、何金奎、杨俊峰、刘栋臣、曹钟升、门宝珍、曾增启、宫宝田、刘庆福等驰名后世，尹氏八卦掌在诸公不懈的精究普及下，得到了更为广泛的传播。</w:t>
      </w:r>
    </w:p>
    <w:p w14:paraId="44F768DF" w14:textId="288497DB" w:rsidR="005304D8" w:rsidDel="00D200E9" w:rsidRDefault="00755689">
      <w:pPr>
        <w:ind w:firstLine="420"/>
        <w:rPr>
          <w:del w:id="92" w:author="邹 关调" w:date="2020-04-01T23:07:00Z"/>
        </w:rPr>
      </w:pPr>
      <w:del w:id="93" w:author="邹 关调" w:date="2020-04-01T23:07:00Z">
        <w:r w:rsidDel="00D200E9">
          <w:rPr>
            <w:rFonts w:hint="eastAsia"/>
          </w:rPr>
          <w:delText>尹派八卦掌其掌法特点是屈腿蹚泥，以自然步走转，步子小，趋于急行，横开斜进，拧翻走转，进退直接，多穿点，动作刚猛，以冷、弹、脆、快、硬见长。重腿法、步眼和腰身，出掌形似牛舌，故名“牛舌掌”。四指并拢，拇指内扣。出手冷脆快，富弹抖力，掌的运用轨迹接近直线，走自然步，趋于急行，以足碾地横开斜进，拧翻走转，进退直接，身行变化简捷明快。</w:delText>
        </w:r>
      </w:del>
    </w:p>
    <w:p w14:paraId="627F1EC2" w14:textId="77777777" w:rsidR="005304D8" w:rsidRDefault="00755689">
      <w:pPr>
        <w:ind w:firstLine="420"/>
      </w:pPr>
      <w:r>
        <w:t>下一期我们接着聊聊八卦掌第二代其他名家的故事。</w:t>
      </w:r>
    </w:p>
    <w:p w14:paraId="41CBD9F5" w14:textId="77777777" w:rsidR="005304D8" w:rsidRDefault="00755689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0648B706" wp14:editId="2EA21FE5">
            <wp:extent cx="1676400" cy="209550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7571E8" w14:textId="77777777" w:rsidR="005304D8" w:rsidRDefault="00755689">
      <w:pPr>
        <w:jc w:val="center"/>
      </w:pPr>
      <w:r>
        <w:rPr>
          <w:sz w:val="18"/>
          <w:szCs w:val="18"/>
        </w:rPr>
        <w:t>图二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尹福</w:t>
      </w:r>
    </w:p>
    <w:p w14:paraId="689FAC51" w14:textId="77777777" w:rsidR="005304D8" w:rsidRDefault="005304D8"/>
    <w:p w14:paraId="50A293DD" w14:textId="77777777" w:rsidR="005304D8" w:rsidRDefault="005304D8"/>
    <w:p w14:paraId="080F6978" w14:textId="77777777" w:rsidR="005304D8" w:rsidRDefault="00755689">
      <w:pPr>
        <w:jc w:val="center"/>
        <w:rPr>
          <w:color w:val="0000FF"/>
        </w:rPr>
      </w:pPr>
      <w:r>
        <w:rPr>
          <w:color w:val="0000FF"/>
        </w:rPr>
        <w:t>（下篇）</w:t>
      </w:r>
    </w:p>
    <w:p w14:paraId="524DCE73" w14:textId="4849C68A" w:rsidR="005304D8" w:rsidRDefault="00755689">
      <w:pPr>
        <w:ind w:firstLine="420"/>
        <w:rPr>
          <w:ins w:id="94" w:author="邹 关调" w:date="2020-04-01T23:09:00Z"/>
        </w:rPr>
      </w:pPr>
      <w:r>
        <w:t>接着上期</w:t>
      </w:r>
      <w:del w:id="95" w:author="邹 关调" w:date="2020-04-01T23:09:00Z">
        <w:r w:rsidDel="00DF7078">
          <w:delText>我</w:delText>
        </w:r>
      </w:del>
      <w:r>
        <w:t>给大家介绍了八卦掌的第二代名家</w:t>
      </w:r>
      <w:del w:id="96" w:author="邹 关调" w:date="2020-04-01T23:09:00Z">
        <w:r w:rsidDel="00DF7078">
          <w:rPr>
            <w:rFonts w:hint="eastAsia"/>
          </w:rPr>
          <w:delText>，</w:delText>
        </w:r>
      </w:del>
      <w:ins w:id="97" w:author="邹 关调" w:date="2020-04-01T23:09:00Z">
        <w:r w:rsidR="00DF7078">
          <w:rPr>
            <w:rFonts w:hint="eastAsia"/>
          </w:rPr>
          <w:t>：</w:t>
        </w:r>
      </w:ins>
      <w:r>
        <w:t>程廷华和尹福</w:t>
      </w:r>
      <w:del w:id="98" w:author="邹 关调" w:date="2020-04-01T23:09:00Z">
        <w:r w:rsidDel="00DF7078">
          <w:rPr>
            <w:rFonts w:hint="eastAsia"/>
          </w:rPr>
          <w:delText>，</w:delText>
        </w:r>
      </w:del>
      <w:ins w:id="99" w:author="邹 关调" w:date="2020-04-01T23:09:00Z">
        <w:r w:rsidR="00DF7078">
          <w:rPr>
            <w:rFonts w:hint="eastAsia"/>
          </w:rPr>
          <w:t>。</w:t>
        </w:r>
      </w:ins>
      <w:r>
        <w:t>这一期，给大家介绍下其他几位名家。</w:t>
      </w:r>
    </w:p>
    <w:p w14:paraId="515271C6" w14:textId="1CEB332A" w:rsidR="00DF7078" w:rsidRDefault="00DF7078" w:rsidP="00DF7078">
      <w:pPr>
        <w:ind w:firstLine="420"/>
        <w:jc w:val="center"/>
        <w:rPr>
          <w:rFonts w:hint="eastAsia"/>
        </w:rPr>
        <w:pPrChange w:id="100" w:author="邹 关调" w:date="2020-04-01T23:10:00Z">
          <w:pPr>
            <w:ind w:firstLine="420"/>
          </w:pPr>
        </w:pPrChange>
      </w:pPr>
      <w:ins w:id="101" w:author="邹 关调" w:date="2020-04-01T23:10:00Z">
        <w:r>
          <w:rPr>
            <w:rFonts w:hint="eastAsia"/>
          </w:rPr>
          <w:t>壹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史计栋</w:t>
        </w:r>
      </w:ins>
    </w:p>
    <w:p w14:paraId="0DF5F1EA" w14:textId="36CDA840" w:rsidR="005304D8" w:rsidRDefault="00755689">
      <w:pPr>
        <w:ind w:firstLine="420"/>
      </w:pPr>
      <w:r>
        <w:rPr>
          <w:rFonts w:hint="eastAsia"/>
        </w:rPr>
        <w:t>史计栋</w:t>
      </w:r>
      <w:r>
        <w:t>（</w:t>
      </w:r>
      <w:r>
        <w:t>1836-1909</w:t>
      </w:r>
      <w:r>
        <w:t>）</w:t>
      </w:r>
      <w:r>
        <w:rPr>
          <w:rFonts w:hint="eastAsia"/>
        </w:rPr>
        <w:t>，字振邦，河北冀县小寨村人，木商，善技击，精腿法，排行六，故人称“溜腿史六”</w:t>
      </w:r>
      <w:del w:id="102" w:author="邹 关调" w:date="2020-04-01T23:10:00Z">
        <w:r w:rsidDel="00D8025E">
          <w:rPr>
            <w:rFonts w:hint="eastAsia"/>
          </w:rPr>
          <w:delText>，</w:delText>
        </w:r>
      </w:del>
      <w:ins w:id="103" w:author="邹 关调" w:date="2020-04-01T23:10:00Z">
        <w:r w:rsidR="00D8025E">
          <w:rPr>
            <w:rFonts w:hint="eastAsia"/>
          </w:rPr>
          <w:t>。</w:t>
        </w:r>
      </w:ins>
      <w:ins w:id="104" w:author="邹 关调" w:date="2020-04-01T23:11:00Z">
        <w:r w:rsidR="00D8025E">
          <w:rPr>
            <w:rFonts w:hint="eastAsia"/>
          </w:rPr>
          <w:t>史计栋</w:t>
        </w:r>
      </w:ins>
      <w:r>
        <w:rPr>
          <w:rFonts w:hint="eastAsia"/>
        </w:rPr>
        <w:t>因其腿法神技被董海川虎口掌式所破，故服，拜入董公门下，苦练多年，成为名家</w:t>
      </w:r>
      <w:del w:id="105" w:author="邹 关调" w:date="2020-04-01T23:10:00Z">
        <w:r w:rsidDel="00D8025E">
          <w:rPr>
            <w:rFonts w:hint="eastAsia"/>
          </w:rPr>
          <w:delText>，</w:delText>
        </w:r>
      </w:del>
      <w:ins w:id="106" w:author="邹 关调" w:date="2020-04-01T23:10:00Z">
        <w:r w:rsidR="00D8025E">
          <w:rPr>
            <w:rFonts w:hint="eastAsia"/>
          </w:rPr>
          <w:t>。</w:t>
        </w:r>
      </w:ins>
      <w:r>
        <w:rPr>
          <w:rFonts w:hint="eastAsia"/>
        </w:rPr>
        <w:t>其妻为董公义女，董公晚年即住在他家。因其在东城开有木厂，故其流派被称为北京</w:t>
      </w:r>
      <w:r>
        <w:t>“</w:t>
      </w:r>
      <w:r>
        <w:rPr>
          <w:rFonts w:hint="eastAsia"/>
        </w:rPr>
        <w:t>东城派八卦掌</w:t>
      </w:r>
      <w:r>
        <w:t>”</w:t>
      </w:r>
      <w:r>
        <w:rPr>
          <w:rFonts w:hint="eastAsia"/>
        </w:rPr>
        <w:t>，与程廷华</w:t>
      </w:r>
      <w:del w:id="107" w:author="邹 关调" w:date="2020-04-01T23:12:00Z">
        <w:r w:rsidDel="00D8025E">
          <w:rPr>
            <w:rFonts w:hint="eastAsia"/>
          </w:rPr>
          <w:delText>流派</w:delText>
        </w:r>
      </w:del>
      <w:ins w:id="108" w:author="邹 关调" w:date="2020-04-01T23:12:00Z">
        <w:r w:rsidR="00D8025E">
          <w:rPr>
            <w:rFonts w:hint="eastAsia"/>
          </w:rPr>
          <w:t>为首</w:t>
        </w:r>
      </w:ins>
      <w:r>
        <w:rPr>
          <w:rFonts w:hint="eastAsia"/>
        </w:rPr>
        <w:t>的</w:t>
      </w:r>
      <w:r>
        <w:t>“</w:t>
      </w:r>
      <w:r>
        <w:rPr>
          <w:rFonts w:hint="eastAsia"/>
        </w:rPr>
        <w:t>南城派八卦掌</w:t>
      </w:r>
      <w:r>
        <w:t>”</w:t>
      </w:r>
      <w:r>
        <w:rPr>
          <w:rFonts w:hint="eastAsia"/>
        </w:rPr>
        <w:t>同时驰名京城。史</w:t>
      </w:r>
      <w:r>
        <w:t>派</w:t>
      </w:r>
      <w:r>
        <w:rPr>
          <w:rFonts w:hint="eastAsia"/>
        </w:rPr>
        <w:t>八卦掌出掌为</w:t>
      </w:r>
      <w:r>
        <w:t>“</w:t>
      </w:r>
      <w:r>
        <w:rPr>
          <w:rFonts w:hint="eastAsia"/>
        </w:rPr>
        <w:t>钩镰手</w:t>
      </w:r>
      <w:r>
        <w:t>”</w:t>
      </w:r>
      <w:del w:id="109" w:author="邹 关调" w:date="2020-04-01T23:11:00Z">
        <w:r w:rsidDel="00D8025E">
          <w:rPr>
            <w:rFonts w:hint="eastAsia"/>
          </w:rPr>
          <w:delText>，</w:delText>
        </w:r>
      </w:del>
      <w:ins w:id="110" w:author="邹 关调" w:date="2020-04-01T23:11:00Z">
        <w:r w:rsidR="00D8025E">
          <w:rPr>
            <w:rFonts w:hint="eastAsia"/>
          </w:rPr>
          <w:t>：</w:t>
        </w:r>
      </w:ins>
      <w:r>
        <w:rPr>
          <w:rFonts w:hint="eastAsia"/>
        </w:rPr>
        <w:t>食指、中指二指并拢，虎口撑开，其余二指内抱微屈。步法有蹚泥步和鸡形步两种。讲究五形五势</w:t>
      </w:r>
      <w:del w:id="111" w:author="邹 关调" w:date="2020-04-01T23:11:00Z">
        <w:r w:rsidDel="00D8025E">
          <w:rPr>
            <w:rFonts w:hint="eastAsia"/>
          </w:rPr>
          <w:delText>，</w:delText>
        </w:r>
      </w:del>
      <w:ins w:id="112" w:author="邹 关调" w:date="2020-04-01T23:11:00Z">
        <w:r w:rsidR="00D8025E">
          <w:rPr>
            <w:rFonts w:hint="eastAsia"/>
          </w:rPr>
          <w:t>、</w:t>
        </w:r>
      </w:ins>
      <w:r>
        <w:rPr>
          <w:rFonts w:hint="eastAsia"/>
        </w:rPr>
        <w:t>八字八法，</w:t>
      </w:r>
      <w:ins w:id="113" w:author="邹 关调" w:date="2020-04-01T23:11:00Z">
        <w:r w:rsidR="00D8025E">
          <w:rPr>
            <w:rFonts w:hint="eastAsia"/>
          </w:rPr>
          <w:t>且</w:t>
        </w:r>
      </w:ins>
      <w:r>
        <w:rPr>
          <w:rFonts w:hint="eastAsia"/>
        </w:rPr>
        <w:t>尤善腿法，因此其八卦掌步法和腿法更加快捷、巧妙。</w:t>
      </w:r>
    </w:p>
    <w:p w14:paraId="2F4E5335" w14:textId="77777777" w:rsidR="005304D8" w:rsidRDefault="00755689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1CAE6F4F" wp14:editId="6AF0D861">
            <wp:extent cx="1405255" cy="1879600"/>
            <wp:effectExtent l="0" t="0" r="1714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854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AF0BE" w14:textId="77777777" w:rsidR="005304D8" w:rsidRDefault="00755689">
      <w:pPr>
        <w:widowControl/>
        <w:jc w:val="center"/>
      </w:pPr>
      <w:r>
        <w:rPr>
          <w:sz w:val="18"/>
          <w:szCs w:val="18"/>
        </w:rPr>
        <w:t>图一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史计栋</w:t>
      </w:r>
    </w:p>
    <w:p w14:paraId="6C5296B7" w14:textId="758FDCB5" w:rsidR="005304D8" w:rsidRDefault="00D8025E" w:rsidP="00D8025E">
      <w:pPr>
        <w:jc w:val="center"/>
        <w:pPrChange w:id="114" w:author="邹 关调" w:date="2020-04-01T23:12:00Z">
          <w:pPr/>
        </w:pPrChange>
      </w:pPr>
      <w:ins w:id="115" w:author="邹 关调" w:date="2020-04-01T23:12:00Z">
        <w:r>
          <w:rPr>
            <w:rFonts w:hint="eastAsia"/>
          </w:rPr>
          <w:t>贰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梁振圃</w:t>
        </w:r>
      </w:ins>
    </w:p>
    <w:p w14:paraId="78634F8A" w14:textId="77777777" w:rsidR="00D8025E" w:rsidRDefault="00755689">
      <w:pPr>
        <w:ind w:firstLine="420"/>
        <w:rPr>
          <w:ins w:id="116" w:author="邹 关调" w:date="2020-04-01T23:13:00Z"/>
        </w:rPr>
      </w:pPr>
      <w:r>
        <w:rPr>
          <w:rFonts w:hint="eastAsia"/>
        </w:rPr>
        <w:t>梁振圃</w:t>
      </w:r>
      <w:r>
        <w:t>（</w:t>
      </w:r>
      <w:r>
        <w:t>1862-1932</w:t>
      </w:r>
      <w:r>
        <w:t>）</w:t>
      </w:r>
      <w:r>
        <w:rPr>
          <w:rFonts w:hint="eastAsia"/>
        </w:rPr>
        <w:t>，字照亭，河北省冀县城北郝家冢村人</w:t>
      </w:r>
      <w:del w:id="117" w:author="邹 关调" w:date="2020-04-01T23:12:00Z">
        <w:r w:rsidDel="00D8025E">
          <w:rPr>
            <w:rFonts w:hint="eastAsia"/>
          </w:rPr>
          <w:delText>，</w:delText>
        </w:r>
      </w:del>
      <w:ins w:id="118" w:author="邹 关调" w:date="2020-04-01T23:12:00Z">
        <w:r w:rsidR="00D8025E">
          <w:rPr>
            <w:rFonts w:hint="eastAsia"/>
          </w:rPr>
          <w:t>。</w:t>
        </w:r>
      </w:ins>
      <w:ins w:id="119" w:author="邹 关调" w:date="2020-04-01T23:13:00Z">
        <w:r w:rsidR="00D8025E">
          <w:rPr>
            <w:rFonts w:hint="eastAsia"/>
          </w:rPr>
          <w:t>梁振圃</w:t>
        </w:r>
      </w:ins>
      <w:r>
        <w:rPr>
          <w:rFonts w:hint="eastAsia"/>
        </w:rPr>
        <w:t>幼时从本村老拳师秦风仪学弹腿，后入京学做估衣行，于</w:t>
      </w:r>
      <w:r>
        <w:rPr>
          <w:rFonts w:hint="eastAsia"/>
        </w:rPr>
        <w:t>16</w:t>
      </w:r>
      <w:r>
        <w:rPr>
          <w:rFonts w:hint="eastAsia"/>
        </w:rPr>
        <w:t>岁时拜董海川学习八卦掌。因其为人豪爽，又聪敏好学，又是董公弟子中年龄最小的，深得董公喜爱</w:t>
      </w:r>
      <w:del w:id="120" w:author="邹 关调" w:date="2020-04-01T23:13:00Z">
        <w:r w:rsidDel="00D8025E">
          <w:rPr>
            <w:rFonts w:hint="eastAsia"/>
          </w:rPr>
          <w:delText>，</w:delText>
        </w:r>
      </w:del>
      <w:ins w:id="121" w:author="邹 关调" w:date="2020-04-01T23:13:00Z">
        <w:r w:rsidR="00D8025E">
          <w:rPr>
            <w:rFonts w:hint="eastAsia"/>
          </w:rPr>
          <w:t>。</w:t>
        </w:r>
      </w:ins>
      <w:r>
        <w:rPr>
          <w:rFonts w:hint="eastAsia"/>
        </w:rPr>
        <w:t>董公晚年的许多精绝及新创之术皆传与梁，尤以八卦七星杆所悟最深，人称“估衣粱”。</w:t>
      </w:r>
    </w:p>
    <w:p w14:paraId="376CE7B0" w14:textId="316253D7" w:rsidR="005304D8" w:rsidRDefault="00D8025E">
      <w:pPr>
        <w:ind w:firstLine="420"/>
      </w:pPr>
      <w:ins w:id="122" w:author="邹 关调" w:date="2020-04-01T23:13:00Z">
        <w:r>
          <w:rPr>
            <w:rFonts w:hint="eastAsia"/>
          </w:rPr>
          <w:t>梁振圃</w:t>
        </w:r>
      </w:ins>
      <w:r w:rsidR="00755689">
        <w:rPr>
          <w:rFonts w:hint="eastAsia"/>
        </w:rPr>
        <w:t>以教拳为业，在天津、河北等地</w:t>
      </w:r>
      <w:ins w:id="123" w:author="邹 关调" w:date="2020-04-01T23:14:00Z">
        <w:r>
          <w:rPr>
            <w:rFonts w:hint="eastAsia"/>
          </w:rPr>
          <w:t>的</w:t>
        </w:r>
      </w:ins>
      <w:r w:rsidR="00755689">
        <w:rPr>
          <w:rFonts w:hint="eastAsia"/>
        </w:rPr>
        <w:t>国术馆</w:t>
      </w:r>
      <w:del w:id="124" w:author="邹 关调" w:date="2020-04-01T23:14:00Z">
        <w:r w:rsidR="00755689" w:rsidDel="00D8025E">
          <w:rPr>
            <w:rFonts w:hint="eastAsia"/>
          </w:rPr>
          <w:delText>及</w:delText>
        </w:r>
      </w:del>
      <w:ins w:id="125" w:author="邹 关调" w:date="2020-04-01T23:14:00Z">
        <w:r>
          <w:rPr>
            <w:rFonts w:hint="eastAsia"/>
          </w:rPr>
          <w:t>、</w:t>
        </w:r>
      </w:ins>
      <w:r w:rsidR="00755689">
        <w:rPr>
          <w:rFonts w:hint="eastAsia"/>
        </w:rPr>
        <w:t>师范</w:t>
      </w:r>
      <w:ins w:id="126" w:author="邹 关调" w:date="2020-04-01T23:14:00Z">
        <w:r>
          <w:rPr>
            <w:rFonts w:hint="eastAsia"/>
          </w:rPr>
          <w:t>院校及</w:t>
        </w:r>
      </w:ins>
      <w:del w:id="127" w:author="邹 关调" w:date="2020-04-01T23:14:00Z">
        <w:r w:rsidR="00755689" w:rsidDel="00D8025E">
          <w:rPr>
            <w:rFonts w:hint="eastAsia"/>
          </w:rPr>
          <w:delText>、</w:delText>
        </w:r>
      </w:del>
      <w:r w:rsidR="00755689">
        <w:rPr>
          <w:rFonts w:hint="eastAsia"/>
        </w:rPr>
        <w:t>中学教拳，桃李满天下，其主要传人有郭古民、李子鸣、田金峰、李通泰、傅振伦等。</w:t>
      </w:r>
      <w:ins w:id="128" w:author="邹 关调" w:date="2020-04-01T23:15:00Z">
        <w:r>
          <w:rPr>
            <w:rFonts w:hint="eastAsia"/>
          </w:rPr>
          <w:t>梁振圃</w:t>
        </w:r>
        <w:r>
          <w:rPr>
            <w:rFonts w:hint="eastAsia"/>
          </w:rPr>
          <w:t>从师时，老师</w:t>
        </w:r>
      </w:ins>
      <w:r w:rsidR="00755689">
        <w:rPr>
          <w:rFonts w:hint="eastAsia"/>
        </w:rPr>
        <w:t>董公</w:t>
      </w:r>
      <w:ins w:id="129" w:author="邹 关调" w:date="2020-04-01T23:15:00Z">
        <w:r>
          <w:rPr>
            <w:rFonts w:hint="eastAsia"/>
          </w:rPr>
          <w:t>（</w:t>
        </w:r>
        <w:r>
          <w:rPr>
            <w:rFonts w:hint="eastAsia"/>
          </w:rPr>
          <w:t>晚年</w:t>
        </w:r>
        <w:r>
          <w:rPr>
            <w:rFonts w:hint="eastAsia"/>
          </w:rPr>
          <w:t>）</w:t>
        </w:r>
      </w:ins>
      <w:del w:id="130" w:author="邹 关调" w:date="2020-04-01T23:15:00Z">
        <w:r w:rsidR="00755689" w:rsidDel="00D8025E">
          <w:rPr>
            <w:rFonts w:hint="eastAsia"/>
          </w:rPr>
          <w:delText>晚年</w:delText>
        </w:r>
      </w:del>
      <w:r w:rsidR="00755689">
        <w:rPr>
          <w:rFonts w:hint="eastAsia"/>
        </w:rPr>
        <w:t>居史计栋家，故梁振圃亦多得史计栋指点，其流派之风格特点与史派基本相同，</w:t>
      </w:r>
      <w:r w:rsidR="00755689">
        <w:rPr>
          <w:rFonts w:hint="eastAsia"/>
        </w:rPr>
        <w:lastRenderedPageBreak/>
        <w:t>亦以八字</w:t>
      </w:r>
      <w:r w:rsidR="00755689">
        <w:t>（</w:t>
      </w:r>
      <w:r w:rsidR="00755689">
        <w:rPr>
          <w:rFonts w:hint="eastAsia"/>
        </w:rPr>
        <w:t>推、托、带、领、搬、扣、劈、进</w:t>
      </w:r>
      <w:r w:rsidR="00755689">
        <w:t>）</w:t>
      </w:r>
      <w:r w:rsidR="00755689">
        <w:rPr>
          <w:rFonts w:hint="eastAsia"/>
        </w:rPr>
        <w:t>为母，出掌则和史派相同，亦为钩镰手。</w:t>
      </w:r>
      <w:r w:rsidR="00755689">
        <w:t>其弟子中</w:t>
      </w:r>
      <w:ins w:id="131" w:author="邹 关调" w:date="2020-04-01T23:16:00Z">
        <w:r>
          <w:rPr>
            <w:rFonts w:hint="eastAsia"/>
          </w:rPr>
          <w:t>，</w:t>
        </w:r>
      </w:ins>
      <w:r w:rsidR="00755689">
        <w:rPr>
          <w:rFonts w:hint="eastAsia"/>
        </w:rPr>
        <w:t>李子鸣先生曾任北京市八卦掌研究会会长，对八卦掌的研究与传播作出了很大的贡献。</w:t>
      </w:r>
    </w:p>
    <w:p w14:paraId="6801127E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4A9E14C" wp14:editId="7434F55A">
            <wp:extent cx="2328545" cy="1550670"/>
            <wp:effectExtent l="0" t="0" r="8255" b="241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EB5683F" wp14:editId="006CF7C1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F5786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>图二 李子鸣</w:t>
      </w:r>
    </w:p>
    <w:p w14:paraId="0F3D6ACD" w14:textId="044EB4A4" w:rsidR="005304D8" w:rsidRDefault="00D8025E" w:rsidP="00D8025E">
      <w:pPr>
        <w:jc w:val="center"/>
        <w:pPrChange w:id="132" w:author="邹 关调" w:date="2020-04-01T23:16:00Z">
          <w:pPr/>
        </w:pPrChange>
      </w:pPr>
      <w:ins w:id="133" w:author="邹 关调" w:date="2020-04-01T23:16:00Z">
        <w:r>
          <w:rPr>
            <w:rFonts w:hint="eastAsia"/>
          </w:rPr>
          <w:t>三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张占魁</w:t>
        </w:r>
      </w:ins>
    </w:p>
    <w:p w14:paraId="47AAF714" w14:textId="77777777" w:rsidR="00D8025E" w:rsidRDefault="00755689">
      <w:pPr>
        <w:ind w:firstLine="420"/>
        <w:rPr>
          <w:ins w:id="134" w:author="邹 关调" w:date="2020-04-01T23:16:00Z"/>
        </w:rPr>
      </w:pPr>
      <w:r>
        <w:rPr>
          <w:rFonts w:hint="eastAsia"/>
        </w:rPr>
        <w:t>张占魁</w:t>
      </w:r>
      <w:r>
        <w:t>（</w:t>
      </w:r>
      <w:r>
        <w:t>1858-1938</w:t>
      </w:r>
      <w:r>
        <w:t>）</w:t>
      </w:r>
      <w:r>
        <w:rPr>
          <w:rFonts w:hint="eastAsia"/>
        </w:rPr>
        <w:t>，字兆东，河北河间县沙洼乡后洪村人</w:t>
      </w:r>
      <w:r>
        <w:t>，</w:t>
      </w:r>
      <w:r>
        <w:rPr>
          <w:rFonts w:hint="eastAsia"/>
        </w:rPr>
        <w:t>人称“闪电手”。张占魁曾先后任天津营武处出班首领、天津第一国术馆馆长、天津黄年会武师、河间武术会名誉会长和监考、冯国璋代总统卫队队长等职。</w:t>
      </w:r>
    </w:p>
    <w:p w14:paraId="4236FA03" w14:textId="0B701585" w:rsidR="005304D8" w:rsidRDefault="00755689">
      <w:pPr>
        <w:ind w:firstLine="420"/>
      </w:pPr>
      <w:r>
        <w:rPr>
          <w:rFonts w:hint="eastAsia"/>
        </w:rPr>
        <w:t>张占魁从小喜欢拳脚</w:t>
      </w:r>
      <w:r>
        <w:t>，</w:t>
      </w:r>
      <w:r>
        <w:rPr>
          <w:rFonts w:hint="eastAsia"/>
        </w:rPr>
        <w:t>曾拜</w:t>
      </w:r>
      <w:del w:id="135" w:author="邹 关调" w:date="2020-04-01T23:16:00Z">
        <w:r w:rsidDel="00D8025E">
          <w:rPr>
            <w:rFonts w:hint="eastAsia"/>
          </w:rPr>
          <w:delText>本</w:delText>
        </w:r>
      </w:del>
      <w:ins w:id="136" w:author="邹 关调" w:date="2020-04-01T23:16:00Z">
        <w:r w:rsidR="00D8025E">
          <w:rPr>
            <w:rFonts w:hint="eastAsia"/>
          </w:rPr>
          <w:t>其</w:t>
        </w:r>
      </w:ins>
      <w:r>
        <w:rPr>
          <w:rFonts w:hint="eastAsia"/>
        </w:rPr>
        <w:t>村一位拳师学花拳，后拜在形意名家刘奇兰门下习形意拳，苦练多年，技艺精湛。艺成后又经师兄李存义推荐，拜董海川学习八卦掌，其八卦掌技艺主要得自程廷华，后合形意、八卦之大成，创</w:t>
      </w:r>
      <w:r>
        <w:t>“</w:t>
      </w:r>
      <w:r>
        <w:rPr>
          <w:rFonts w:hint="eastAsia"/>
        </w:rPr>
        <w:t>形意八卦掌</w:t>
      </w:r>
      <w:r>
        <w:t>”</w:t>
      </w:r>
      <w:r>
        <w:rPr>
          <w:rFonts w:hint="eastAsia"/>
        </w:rPr>
        <w:t>一支，在京津一带颇负盛名</w:t>
      </w:r>
      <w:ins w:id="137" w:author="邹 关调" w:date="2020-04-01T23:17:00Z">
        <w:r w:rsidR="00D8025E">
          <w:rPr>
            <w:rFonts w:hint="eastAsia"/>
          </w:rPr>
          <w:t>。</w:t>
        </w:r>
      </w:ins>
      <w:del w:id="138" w:author="邹 关调" w:date="2020-04-01T23:17:00Z">
        <w:r w:rsidDel="00D8025E">
          <w:rPr>
            <w:rFonts w:hint="eastAsia"/>
          </w:rPr>
          <w:delText>，</w:delText>
        </w:r>
      </w:del>
      <w:ins w:id="139" w:author="邹 关调" w:date="2020-04-01T23:17:00Z">
        <w:r w:rsidR="00D8025E">
          <w:rPr>
            <w:rFonts w:hint="eastAsia"/>
          </w:rPr>
          <w:t>张</w:t>
        </w:r>
      </w:ins>
      <w:del w:id="140" w:author="邹 关调" w:date="2020-04-01T23:17:00Z">
        <w:r w:rsidDel="00D8025E">
          <w:rPr>
            <w:rFonts w:hint="eastAsia"/>
          </w:rPr>
          <w:delText>其</w:delText>
        </w:r>
      </w:del>
      <w:r>
        <w:rPr>
          <w:rFonts w:hint="eastAsia"/>
        </w:rPr>
        <w:t>晚年寓天津，授徒众多，最负盛名的有韩慕侠</w:t>
      </w:r>
      <w:r>
        <w:rPr>
          <w:rFonts w:hint="eastAsia"/>
        </w:rPr>
        <w:t>(</w:t>
      </w:r>
      <w:commentRangeStart w:id="141"/>
      <w:r>
        <w:rPr>
          <w:rFonts w:hint="eastAsia"/>
        </w:rPr>
        <w:t>金镛</w:t>
      </w:r>
      <w:commentRangeEnd w:id="141"/>
      <w:r w:rsidR="00D8025E">
        <w:rPr>
          <w:rStyle w:val="a5"/>
        </w:rPr>
        <w:commentReference w:id="141"/>
      </w:r>
      <w:r>
        <w:rPr>
          <w:rFonts w:hint="eastAsia"/>
        </w:rPr>
        <w:t>)</w:t>
      </w:r>
      <w:r>
        <w:rPr>
          <w:rFonts w:hint="eastAsia"/>
        </w:rPr>
        <w:t>、姜容樵和赵道新。</w:t>
      </w:r>
    </w:p>
    <w:p w14:paraId="36C01123" w14:textId="4924B2E2" w:rsidR="00D8025E" w:rsidRDefault="00D8025E" w:rsidP="00D8025E">
      <w:pPr>
        <w:ind w:firstLine="420"/>
        <w:jc w:val="center"/>
        <w:rPr>
          <w:ins w:id="142" w:author="邹 关调" w:date="2020-04-01T23:17:00Z"/>
          <w:rFonts w:hint="eastAsia"/>
        </w:rPr>
        <w:pPrChange w:id="143" w:author="邹 关调" w:date="2020-04-01T23:17:00Z">
          <w:pPr>
            <w:ind w:firstLine="420"/>
          </w:pPr>
        </w:pPrChange>
      </w:pPr>
      <w:ins w:id="144" w:author="邹 关调" w:date="2020-04-01T23:17:00Z">
        <w:r>
          <w:rPr>
            <w:rFonts w:hint="eastAsia"/>
          </w:rPr>
          <w:t>肆</w:t>
        </w:r>
        <w:r>
          <w:rPr>
            <w:rFonts w:hint="eastAsia"/>
          </w:rPr>
          <w:t xml:space="preserve"> </w:t>
        </w:r>
        <w:r>
          <w:t xml:space="preserve"> </w:t>
        </w:r>
        <w:r>
          <w:rPr>
            <w:rFonts w:hint="eastAsia"/>
          </w:rPr>
          <w:t>韩慕侠</w:t>
        </w:r>
      </w:ins>
    </w:p>
    <w:p w14:paraId="37332CD9" w14:textId="08ACDA41" w:rsidR="00D8025E" w:rsidRDefault="00755689">
      <w:pPr>
        <w:ind w:firstLine="420"/>
        <w:rPr>
          <w:ins w:id="145" w:author="邹 关调" w:date="2020-04-01T23:18:00Z"/>
        </w:rPr>
      </w:pPr>
      <w:r>
        <w:rPr>
          <w:rFonts w:hint="eastAsia"/>
        </w:rPr>
        <w:t>韩慕侠，天津人，张占魁之大弟子，得张氏真传</w:t>
      </w:r>
      <w:del w:id="146" w:author="邹 关调" w:date="2020-04-01T23:17:00Z">
        <w:r w:rsidDel="00D8025E">
          <w:rPr>
            <w:rFonts w:hint="eastAsia"/>
          </w:rPr>
          <w:delText>，</w:delText>
        </w:r>
      </w:del>
      <w:ins w:id="147" w:author="邹 关调" w:date="2020-04-01T23:17:00Z">
        <w:r w:rsidR="00D8025E">
          <w:rPr>
            <w:rFonts w:hint="eastAsia"/>
          </w:rPr>
          <w:t>。</w:t>
        </w:r>
      </w:ins>
      <w:r>
        <w:rPr>
          <w:rFonts w:hint="eastAsia"/>
        </w:rPr>
        <w:t>1919</w:t>
      </w:r>
      <w:r>
        <w:rPr>
          <w:rFonts w:hint="eastAsia"/>
        </w:rPr>
        <w:t>年随师赴京，以八卦掌闻名于世</w:t>
      </w:r>
      <w:del w:id="148" w:author="邹 关调" w:date="2020-04-01T23:18:00Z">
        <w:r w:rsidDel="00D8025E">
          <w:rPr>
            <w:rFonts w:hint="eastAsia"/>
          </w:rPr>
          <w:delText>，</w:delText>
        </w:r>
      </w:del>
      <w:ins w:id="149" w:author="邹 关调" w:date="2020-04-01T23:18:00Z">
        <w:r w:rsidR="00D8025E">
          <w:rPr>
            <w:rFonts w:hint="eastAsia"/>
          </w:rPr>
          <w:t>。</w:t>
        </w:r>
        <w:r w:rsidR="00D8025E" w:rsidRPr="00D8025E">
          <w:rPr>
            <w:rFonts w:hint="eastAsia"/>
          </w:rPr>
          <w:t>韩慕侠</w:t>
        </w:r>
      </w:ins>
      <w:r>
        <w:t>曾公开比武，打败日本浪人</w:t>
      </w:r>
      <w:ins w:id="150" w:author="邹 关调" w:date="2020-04-01T23:19:00Z">
        <w:r w:rsidR="00D8025E">
          <w:rPr>
            <w:rFonts w:hint="eastAsia"/>
          </w:rPr>
          <w:t>。</w:t>
        </w:r>
      </w:ins>
      <w:del w:id="151" w:author="邹 关调" w:date="2020-04-01T23:19:00Z">
        <w:r w:rsidDel="00D8025E">
          <w:delText>（我</w:delText>
        </w:r>
      </w:del>
      <w:r>
        <w:t>这里提一下，我们伟大的总理周恩来</w:t>
      </w:r>
      <w:del w:id="152" w:author="邹 关调" w:date="2020-04-01T23:19:00Z">
        <w:r w:rsidDel="00D8025E">
          <w:delText>，曾经</w:delText>
        </w:r>
      </w:del>
      <w:r>
        <w:t>年轻时候</w:t>
      </w:r>
      <w:ins w:id="153" w:author="邹 关调" w:date="2020-04-01T23:19:00Z">
        <w:r w:rsidR="00D8025E">
          <w:t>曾</w:t>
        </w:r>
      </w:ins>
      <w:r>
        <w:t>拜韩慕侠为师，学习过八卦掌</w:t>
      </w:r>
      <w:del w:id="154" w:author="邹 关调" w:date="2020-04-01T23:19:00Z">
        <w:r w:rsidDel="00D8025E">
          <w:delText>）</w:delText>
        </w:r>
      </w:del>
      <w:r>
        <w:t>。</w:t>
      </w:r>
    </w:p>
    <w:p w14:paraId="287BD2F4" w14:textId="4CB2C037" w:rsidR="00D8025E" w:rsidRDefault="00D8025E" w:rsidP="00D8025E">
      <w:pPr>
        <w:ind w:firstLine="420"/>
        <w:jc w:val="center"/>
        <w:rPr>
          <w:ins w:id="155" w:author="邹 关调" w:date="2020-04-01T23:18:00Z"/>
        </w:rPr>
        <w:pPrChange w:id="156" w:author="邹 关调" w:date="2020-04-01T23:18:00Z">
          <w:pPr>
            <w:ind w:firstLine="420"/>
          </w:pPr>
        </w:pPrChange>
      </w:pPr>
      <w:ins w:id="157" w:author="邹 关调" w:date="2020-04-01T23:18:00Z">
        <w:r>
          <w:rPr>
            <w:rFonts w:hint="eastAsia"/>
          </w:rPr>
          <w:t>伍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>姜容樵</w:t>
        </w:r>
      </w:ins>
    </w:p>
    <w:p w14:paraId="52222020" w14:textId="5745406C" w:rsidR="005304D8" w:rsidRDefault="00755689">
      <w:pPr>
        <w:ind w:firstLine="420"/>
      </w:pPr>
      <w:r>
        <w:rPr>
          <w:rFonts w:hint="eastAsia"/>
        </w:rPr>
        <w:t>姜容樵，河北沧县人，小时曾学过</w:t>
      </w:r>
      <w:r>
        <w:t>迷踪艺</w:t>
      </w:r>
      <w:r>
        <w:rPr>
          <w:rFonts w:hint="eastAsia"/>
        </w:rPr>
        <w:t>，后来拜在张占魁门下，精形意八卦掌。</w:t>
      </w:r>
      <w:ins w:id="158" w:author="邹 关调" w:date="2020-04-01T23:19:00Z">
        <w:r w:rsidR="00D8025E">
          <w:rPr>
            <w:rFonts w:hint="eastAsia"/>
          </w:rPr>
          <w:t>上个世纪</w:t>
        </w:r>
      </w:ins>
      <w:r>
        <w:rPr>
          <w:rFonts w:hint="eastAsia"/>
        </w:rPr>
        <w:t>二十年代</w:t>
      </w:r>
      <w:ins w:id="159" w:author="邹 关调" w:date="2020-04-01T23:19:00Z">
        <w:r w:rsidR="00D8025E">
          <w:rPr>
            <w:rFonts w:hint="eastAsia"/>
          </w:rPr>
          <w:t>，</w:t>
        </w:r>
      </w:ins>
      <w:ins w:id="160" w:author="邹 关调" w:date="2020-04-01T23:20:00Z">
        <w:r w:rsidR="00D8025E">
          <w:rPr>
            <w:rFonts w:hint="eastAsia"/>
          </w:rPr>
          <w:t>姜容樵</w:t>
        </w:r>
      </w:ins>
      <w:r>
        <w:rPr>
          <w:rFonts w:hint="eastAsia"/>
        </w:rPr>
        <w:t>在上海创设“尚武进德会”，后在南京中央国术馆任职。姜容樵所著</w:t>
      </w:r>
      <w:r>
        <w:t>《</w:t>
      </w:r>
      <w:r>
        <w:rPr>
          <w:rFonts w:hint="eastAsia"/>
        </w:rPr>
        <w:t>八卦掌</w:t>
      </w:r>
      <w:r>
        <w:t>》</w:t>
      </w:r>
      <w:r>
        <w:rPr>
          <w:rFonts w:hint="eastAsia"/>
        </w:rPr>
        <w:t>一书，对八卦掌拳技的推广起到了极大的作用</w:t>
      </w:r>
      <w:r>
        <w:t>。</w:t>
      </w:r>
      <w:r>
        <w:rPr>
          <w:rFonts w:hint="eastAsia"/>
        </w:rPr>
        <w:t>其学生、弟子亦较有影响，如沙国政先生</w:t>
      </w:r>
      <w:del w:id="161" w:author="邹 关调" w:date="2020-04-01T23:20:00Z">
        <w:r w:rsidDel="00D35E2A">
          <w:rPr>
            <w:rFonts w:hint="eastAsia"/>
          </w:rPr>
          <w:delText>即</w:delText>
        </w:r>
      </w:del>
      <w:ins w:id="162" w:author="邹 关调" w:date="2020-04-01T23:20:00Z">
        <w:r w:rsidR="00D35E2A">
          <w:rPr>
            <w:rFonts w:hint="eastAsia"/>
          </w:rPr>
          <w:t>就</w:t>
        </w:r>
      </w:ins>
      <w:bookmarkStart w:id="163" w:name="_GoBack"/>
      <w:bookmarkEnd w:id="163"/>
      <w:r>
        <w:rPr>
          <w:rFonts w:hint="eastAsia"/>
        </w:rPr>
        <w:t>是海内知名的形意拳、八卦掌名家。</w:t>
      </w:r>
    </w:p>
    <w:p w14:paraId="02376011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6F6969CC" wp14:editId="3A0CAA47">
            <wp:extent cx="1261745" cy="1895475"/>
            <wp:effectExtent l="0" t="0" r="825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D29FE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sz w:val="18"/>
          <w:szCs w:val="18"/>
        </w:rPr>
        <w:t>图三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张占魁</w:t>
      </w:r>
    </w:p>
    <w:p w14:paraId="73F0C97E" w14:textId="77777777" w:rsidR="005304D8" w:rsidRDefault="005304D8">
      <w:pPr>
        <w:ind w:firstLine="420"/>
      </w:pPr>
    </w:p>
    <w:p w14:paraId="776EDDE8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2ED2BDB" wp14:editId="2FB81DAB">
            <wp:extent cx="3764915" cy="2488565"/>
            <wp:effectExtent l="0" t="0" r="1968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44064A" w14:textId="77777777" w:rsidR="005304D8" w:rsidRDefault="00755689">
      <w:pPr>
        <w:widowControl/>
        <w:jc w:val="center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图四 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周恩来赴法勤工俭学前与韩慕侠及弟子的合影</w:t>
      </w:r>
    </w:p>
    <w:p w14:paraId="1F122B9B" w14:textId="50B911EF" w:rsidR="005304D8" w:rsidRPr="00755689" w:rsidRDefault="00755689" w:rsidP="00755689">
      <w:pPr>
        <w:widowControl/>
        <w:jc w:val="center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（1920年 前排左起第三人为韩慕侠 第四人为周恩来）</w:t>
      </w:r>
    </w:p>
    <w:sectPr w:rsidR="005304D8" w:rsidRPr="0075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邹 关调" w:date="2020-04-01T22:31:00Z" w:initials="邹">
    <w:p w14:paraId="77FF2F7D" w14:textId="5E663E13" w:rsidR="009A3EB2" w:rsidRDefault="009A3EB2">
      <w:pPr>
        <w:pStyle w:val="a6"/>
      </w:pPr>
      <w:r>
        <w:rPr>
          <w:rFonts w:hint="eastAsia"/>
        </w:rPr>
        <w:t xml:space="preserve"> </w:t>
      </w:r>
      <w:r>
        <w:rPr>
          <w:rFonts w:hint="eastAsia"/>
        </w:rPr>
        <w:t>是专业用语吗？有点不懂</w:t>
      </w:r>
    </w:p>
  </w:comment>
  <w:comment w:id="141" w:author="邹 关调" w:date="2020-04-01T23:18:00Z" w:initials="邹">
    <w:p w14:paraId="0084D43A" w14:textId="01323671" w:rsidR="00D8025E" w:rsidRDefault="00D8025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这是写小说的金庸吗？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FF2F7D" w15:done="0"/>
  <w15:commentEx w15:paraId="0084D4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FF2F7D" w16cid:durableId="222F94CB"/>
  <w16cid:commentId w16cid:paraId="0084D43A" w16cid:durableId="222F9F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邹 关调">
    <w15:presenceInfo w15:providerId="Windows Live" w15:userId="4de70923e7d7fd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3FB6258"/>
    <w:rsid w:val="B3FB6258"/>
    <w:rsid w:val="F9EB19B8"/>
    <w:rsid w:val="FFF4CDA0"/>
    <w:rsid w:val="00236938"/>
    <w:rsid w:val="002F30C9"/>
    <w:rsid w:val="005304D8"/>
    <w:rsid w:val="005660B2"/>
    <w:rsid w:val="00755689"/>
    <w:rsid w:val="007578DE"/>
    <w:rsid w:val="0087606B"/>
    <w:rsid w:val="008C5CDD"/>
    <w:rsid w:val="009A3EB2"/>
    <w:rsid w:val="00C415A3"/>
    <w:rsid w:val="00CC1C0F"/>
    <w:rsid w:val="00D200E9"/>
    <w:rsid w:val="00D35E2A"/>
    <w:rsid w:val="00D8025E"/>
    <w:rsid w:val="00DE6292"/>
    <w:rsid w:val="00DF133A"/>
    <w:rsid w:val="00DF7078"/>
    <w:rsid w:val="00FD4048"/>
    <w:rsid w:val="4BFF5B74"/>
    <w:rsid w:val="6DC1D1EA"/>
    <w:rsid w:val="7557C5CA"/>
    <w:rsid w:val="77E5698F"/>
    <w:rsid w:val="77FEA858"/>
    <w:rsid w:val="7C7F2ED3"/>
    <w:rsid w:val="7F1F81E9"/>
    <w:rsid w:val="7FB7FB62"/>
    <w:rsid w:val="B3FB6258"/>
    <w:rsid w:val="B9FC1C14"/>
    <w:rsid w:val="BEFA653D"/>
    <w:rsid w:val="D7AFEF03"/>
    <w:rsid w:val="DDFD52DF"/>
    <w:rsid w:val="F75B9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9543C"/>
  <w15:docId w15:val="{FA4FF048-C1F5-4F4D-8048-2B6496CB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4048"/>
    <w:rPr>
      <w:sz w:val="18"/>
      <w:szCs w:val="18"/>
    </w:rPr>
  </w:style>
  <w:style w:type="character" w:customStyle="1" w:styleId="a4">
    <w:name w:val="批注框文本 字符"/>
    <w:basedOn w:val="a0"/>
    <w:link w:val="a3"/>
    <w:rsid w:val="00FD404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annotation reference"/>
    <w:basedOn w:val="a0"/>
    <w:rsid w:val="009A3EB2"/>
    <w:rPr>
      <w:sz w:val="21"/>
      <w:szCs w:val="21"/>
    </w:rPr>
  </w:style>
  <w:style w:type="paragraph" w:styleId="a6">
    <w:name w:val="annotation text"/>
    <w:basedOn w:val="a"/>
    <w:link w:val="a7"/>
    <w:rsid w:val="009A3EB2"/>
    <w:pPr>
      <w:jc w:val="left"/>
    </w:pPr>
  </w:style>
  <w:style w:type="character" w:customStyle="1" w:styleId="a7">
    <w:name w:val="批注文字 字符"/>
    <w:basedOn w:val="a0"/>
    <w:link w:val="a6"/>
    <w:rsid w:val="009A3EB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9A3EB2"/>
    <w:rPr>
      <w:b/>
      <w:bCs/>
    </w:rPr>
  </w:style>
  <w:style w:type="character" w:customStyle="1" w:styleId="a9">
    <w:name w:val="批注主题 字符"/>
    <w:basedOn w:val="a7"/>
    <w:link w:val="a8"/>
    <w:rsid w:val="009A3EB2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shujiale</dc:creator>
  <cp:lastModifiedBy>邹 关调</cp:lastModifiedBy>
  <cp:revision>18</cp:revision>
  <dcterms:created xsi:type="dcterms:W3CDTF">2020-03-22T08:39:00Z</dcterms:created>
  <dcterms:modified xsi:type="dcterms:W3CDTF">2020-04-01T15:20:00Z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