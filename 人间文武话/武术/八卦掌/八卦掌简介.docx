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八卦掌</w:t>
      </w:r>
      <w:ins w:id="0" w:author="邹 关调" w:date="2020-03-22T16:28:00Z">
        <w:r>
          <w:rPr>
            <w:rFonts w:hint="eastAsia"/>
            <w:b/>
            <w:bCs/>
            <w:sz w:val="30"/>
            <w:szCs w:val="30"/>
          </w:rPr>
          <w:t>，你了解多少？</w:t>
        </w:r>
      </w:ins>
    </w:p>
    <w:p>
      <w:pPr>
        <w:ind w:firstLine="420"/>
        <w:rPr>
          <w:ins w:id="1" w:author="michael" w:date="2020-04-14T21:53:10Z"/>
        </w:rPr>
      </w:pPr>
      <w:ins w:id="2" w:author="michael" w:date="2020-04-14T21:53:30Z">
        <w:r>
          <w:rPr>
            <w:rFonts w:hint="eastAsia"/>
          </w:rPr>
          <w:t>各位武友，大家好，我是</w:t>
        </w:r>
      </w:ins>
      <w:ins w:id="3" w:author="michael" w:date="2020-04-14T21:53:42Z">
        <w:r>
          <w:rPr>
            <w:rFonts w:hint="eastAsia"/>
            <w:lang w:val="en-US" w:eastAsia="zh-CN"/>
          </w:rPr>
          <w:t>慎行</w:t>
        </w:r>
      </w:ins>
      <w:ins w:id="4" w:author="michael" w:date="2020-04-14T21:53:30Z">
        <w:r>
          <w:rPr>
            <w:rFonts w:hint="eastAsia"/>
          </w:rPr>
          <w:t>。</w:t>
        </w:r>
      </w:ins>
      <w:bookmarkStart w:id="0" w:name="_GoBack"/>
      <w:bookmarkEnd w:id="0"/>
    </w:p>
    <w:p>
      <w:pPr>
        <w:ind w:firstLine="420"/>
      </w:pPr>
      <w:r>
        <w:t>之前讲解太极拳中，有介绍</w:t>
      </w:r>
      <w:ins w:id="5" w:author="邹 关调" w:date="2020-03-22T16:05:00Z">
        <w:r>
          <w:rPr/>
          <w:t>当年</w:t>
        </w:r>
      </w:ins>
      <w:r>
        <w:t>杨氏太极拳的创始人杨露禅打遍京城无敌手，号称“杨无敌”。但唯有一人能和杨露禅的功夫水平旗鼓相当</w:t>
      </w:r>
      <w:ins w:id="6" w:author="邹 关调" w:date="2020-03-22T16:05:00Z">
        <w:r>
          <w:rPr>
            <w:rFonts w:hint="eastAsia"/>
          </w:rPr>
          <w:t>。在</w:t>
        </w:r>
      </w:ins>
      <w:r>
        <w:t>当时</w:t>
      </w:r>
      <w:ins w:id="7" w:author="邹 关调" w:date="2020-03-22T16:05:00Z">
        <w:r>
          <w:rPr>
            <w:rFonts w:hint="eastAsia"/>
          </w:rPr>
          <w:t>，</w:t>
        </w:r>
      </w:ins>
      <w:r>
        <w:t>两人比武不分上下，这人便是八卦掌的创始人董海川。在影视作品吴京主演的电视剧《太极宗师》里面也讲到过这个故事。那么这期我就给大家介绍下八卦掌。</w:t>
      </w:r>
    </w:p>
    <w:p>
      <w:pPr>
        <w:ind w:firstLine="420"/>
        <w:jc w:val="center"/>
        <w:rPr>
          <w:ins w:id="8" w:author="邹 关调" w:date="2020-03-22T16:25:00Z"/>
        </w:rPr>
      </w:pPr>
      <w:ins w:id="9" w:author="邹 关调" w:date="2020-03-22T16:26:00Z">
        <w:r>
          <w:rPr>
            <w:rFonts w:hint="eastAsia"/>
          </w:rPr>
          <w:t>一、八卦掌的特点</w:t>
        </w:r>
      </w:ins>
    </w:p>
    <w:p>
      <w:pPr>
        <w:ind w:firstLine="420"/>
        <w:rPr>
          <w:ins w:id="10" w:author="邹 关调" w:date="2020-03-22T16:26:00Z"/>
        </w:rPr>
      </w:pPr>
      <w:ins w:id="11" w:author="邹 关调" w:date="2020-03-22T16:26:00Z">
        <w:r>
          <w:rPr>
            <w:rFonts w:hint="eastAsia"/>
          </w:rPr>
          <w:t>八卦掌有别于其它拳术</w:t>
        </w:r>
      </w:ins>
      <w:ins w:id="12" w:author="邹 关调" w:date="2020-03-22T16:26:00Z">
        <w:r>
          <w:rPr/>
          <w:t>，主要风格特点是</w:t>
        </w:r>
      </w:ins>
      <w:ins w:id="13" w:author="邹 关调" w:date="2020-03-22T16:26:00Z">
        <w:r>
          <w:rPr>
            <w:rFonts w:hint="eastAsia"/>
          </w:rPr>
          <w:t>沿圈走转</w:t>
        </w:r>
      </w:ins>
      <w:ins w:id="14" w:author="邹 关调" w:date="2020-03-22T16:26:00Z">
        <w:r>
          <w:rPr/>
          <w:t>，有道是“百练不如一走”。行步时讲究“</w:t>
        </w:r>
      </w:ins>
      <w:ins w:id="15" w:author="邹 关调" w:date="2020-03-22T16:26:00Z">
        <w:r>
          <w:rPr>
            <w:rFonts w:hint="eastAsia"/>
          </w:rPr>
          <w:t>趟泥步、剪子腿、稳如坐轿”</w:t>
        </w:r>
      </w:ins>
      <w:ins w:id="16" w:author="邹 关调" w:date="2020-03-22T16:26:00Z">
        <w:r>
          <w:rPr/>
          <w:t>。以</w:t>
        </w:r>
      </w:ins>
      <w:ins w:id="17" w:author="邹 关调" w:date="2020-03-22T16:26:00Z">
        <w:r>
          <w:rPr>
            <w:rFonts w:hint="eastAsia"/>
          </w:rPr>
          <w:t>扣掰转换</w:t>
        </w:r>
      </w:ins>
      <w:ins w:id="18" w:author="邹 关调" w:date="2020-03-22T16:26:00Z">
        <w:r>
          <w:rPr/>
          <w:t>、</w:t>
        </w:r>
      </w:ins>
      <w:ins w:id="19" w:author="邹 关调" w:date="2020-03-22T16:26:00Z">
        <w:r>
          <w:rPr>
            <w:rFonts w:hint="eastAsia"/>
          </w:rPr>
          <w:t>避正打斜等为</w:t>
        </w:r>
      </w:ins>
      <w:ins w:id="20" w:author="邹 关调" w:date="2020-03-22T16:26:00Z">
        <w:r>
          <w:rPr/>
          <w:t>主要</w:t>
        </w:r>
      </w:ins>
      <w:ins w:id="21" w:author="邹 关调" w:date="2020-03-22T16:26:00Z">
        <w:r>
          <w:rPr>
            <w:rFonts w:hint="eastAsia"/>
          </w:rPr>
          <w:t>运动形式。</w:t>
        </w:r>
      </w:ins>
      <w:ins w:id="22" w:author="邹 关调" w:date="2020-03-22T16:26:00Z">
        <w:r>
          <w:rPr/>
          <w:t>前面我讲到过咏春拳搏击主要是抢中线，八卦掌搏击主要是抢偏门。拳谚说八卦掌“形如游龙，视若猿守，坐如虎踞，转似鹰盘”。八卦全部变法都以单换掌、双换掌、顺势掌三掌为本，进行变换出来的。式子虽简单，但身法难练，练好单双顺就可得到八卦真谛。</w:t>
        </w:r>
      </w:ins>
    </w:p>
    <w:p>
      <w:pPr>
        <w:ind w:firstLine="420"/>
        <w:rPr>
          <w:ins w:id="23" w:author="邹 关调" w:date="2020-03-22T16:26:00Z"/>
        </w:rPr>
      </w:pPr>
    </w:p>
    <w:p>
      <w:pPr>
        <w:ind w:firstLine="420"/>
        <w:jc w:val="center"/>
        <w:rPr>
          <w:ins w:id="24" w:author="邹 关调" w:date="2020-03-22T16:26:00Z"/>
          <w:rFonts w:hint="eastAsia"/>
        </w:rPr>
      </w:pPr>
      <w:ins w:id="25" w:author="邹 关调" w:date="2020-03-22T16:26:00Z">
        <w:r>
          <w:rPr>
            <w:rFonts w:hint="eastAsia"/>
          </w:rPr>
          <w:t>二、八卦掌的</w:t>
        </w:r>
      </w:ins>
      <w:ins w:id="26" w:author="邹 关调" w:date="2020-03-22T16:27:00Z">
        <w:r>
          <w:rPr>
            <w:rFonts w:hint="eastAsia"/>
          </w:rPr>
          <w:t>地位</w:t>
        </w:r>
      </w:ins>
    </w:p>
    <w:p>
      <w:pPr>
        <w:ind w:firstLine="420"/>
      </w:pPr>
      <w:r>
        <w:t>八卦掌是中国武术里面有名的门派，三大内家拳之一（其余两个分别是太极拳和形意拳）。不但在国内，连国外也都已经流传非常广泛了。八卦掌在武术里面是个非常特殊的拳种，诞生时间非常晚，于清朝末年形成并传播，不像其他门派那么历史悠久</w:t>
      </w:r>
      <w:ins w:id="27" w:author="邹 关调" w:date="2020-03-22T16:07:00Z">
        <w:r>
          <w:rPr>
            <w:rFonts w:hint="eastAsia"/>
          </w:rPr>
          <w:t>。</w:t>
        </w:r>
      </w:ins>
      <w:r>
        <w:t>八卦掌数到今天也没有几代传人。因此八卦掌的传承发展，一部分是靠本门八卦传人的传播，另一部分是靠形意拳或太极拳门的传播。</w:t>
      </w:r>
    </w:p>
    <w:p>
      <w:pPr>
        <w:ind w:firstLine="420"/>
        <w:rPr>
          <w:ins w:id="28" w:author="邹 关调" w:date="2020-03-22T16:25:00Z"/>
        </w:rPr>
      </w:pPr>
    </w:p>
    <w:p>
      <w:pPr>
        <w:ind w:firstLine="0"/>
        <w:jc w:val="center"/>
        <w:rPr>
          <w:rFonts w:hint="eastAsia"/>
        </w:rPr>
      </w:pPr>
      <w:ins w:id="29" w:author="邹 关调" w:date="2020-03-22T16:27:00Z">
        <w:r>
          <w:rPr>
            <w:rFonts w:hint="eastAsia"/>
          </w:rPr>
          <w:t>三、八卦掌的起源及发展</w:t>
        </w:r>
      </w:ins>
    </w:p>
    <w:p>
      <w:pPr>
        <w:ind w:firstLine="420"/>
        <w:rPr>
          <w:ins w:id="30" w:author="邹 关调" w:date="2020-03-22T16:20:00Z"/>
        </w:rPr>
      </w:pPr>
      <w:r>
        <w:t>八卦掌公认的第一代祖师爷是董海川。</w:t>
      </w:r>
      <w:ins w:id="31" w:author="邹 关调" w:date="2020-03-22T16:18:00Z">
        <w:r>
          <w:rPr>
            <w:rFonts w:hint="eastAsia"/>
          </w:rPr>
          <w:t>但</w:t>
        </w:r>
      </w:ins>
      <w:r>
        <w:t>有趣的是：八卦掌</w:t>
      </w:r>
      <w:ins w:id="32" w:author="邹 关调" w:date="2020-03-22T16:18:00Z">
        <w:r>
          <w:rPr>
            <w:rFonts w:hint="eastAsia"/>
          </w:rPr>
          <w:t>到底</w:t>
        </w:r>
      </w:ins>
      <w:r>
        <w:t>是不是董海川创出来的，</w:t>
      </w:r>
      <w:ins w:id="33" w:author="邹 关调" w:date="2020-03-22T16:18:00Z">
        <w:r>
          <w:rPr>
            <w:rFonts w:hint="eastAsia"/>
          </w:rPr>
          <w:t>并无从考证</w:t>
        </w:r>
      </w:ins>
      <w:r>
        <w:t>。</w:t>
      </w:r>
      <w:ins w:id="34" w:author="邹 关调" w:date="2020-03-22T16:19:00Z">
        <w:r>
          <w:rPr>
            <w:rFonts w:hint="eastAsia"/>
          </w:rPr>
          <w:t>不过可以确定</w:t>
        </w:r>
      </w:ins>
      <w:r>
        <w:t>八卦掌是自董海川入京开始传承教授，继而发扬光大的。</w:t>
      </w:r>
    </w:p>
    <w:p>
      <w:pPr>
        <w:ind w:firstLine="420"/>
        <w:rPr>
          <w:ins w:id="35" w:author="邹 关调" w:date="2020-03-22T16:20:00Z"/>
        </w:rPr>
      </w:pPr>
      <w:r>
        <w:t>有一种说法是董海川在故乡河北省文安县</w:t>
      </w:r>
      <w:ins w:id="36" w:author="邹 关调" w:date="2020-03-22T16:20:00Z">
        <w:r>
          <w:rPr/>
          <w:t>（顺便提一句</w:t>
        </w:r>
      </w:ins>
      <w:ins w:id="37" w:author="邹 关调" w:date="2020-03-22T16:20:00Z">
        <w:r>
          <w:rPr>
            <w:rFonts w:hint="eastAsia"/>
          </w:rPr>
          <w:t>：</w:t>
        </w:r>
      </w:ins>
      <w:ins w:id="38" w:author="邹 关调" w:date="2020-03-22T16:20:00Z">
        <w:r>
          <w:rPr/>
          <w:t>文安县本地目前还传承一种叫做“阴阳八盘掌”的武术）</w:t>
        </w:r>
      </w:ins>
      <w:r>
        <w:t xml:space="preserve">学得该功夫后，入京传播。 </w:t>
      </w:r>
    </w:p>
    <w:p>
      <w:pPr>
        <w:ind w:firstLine="420"/>
      </w:pPr>
      <w:r>
        <w:t>还有一种说法是董海川在故乡学武术有成后，云游四海，</w:t>
      </w:r>
      <w:r>
        <w:rPr>
          <w:rFonts w:hint="eastAsia"/>
        </w:rPr>
        <w:t>在江南游历时，得到道家修炼</w:t>
      </w:r>
      <w:r>
        <w:t>方法“转天尊”</w:t>
      </w:r>
      <w:r>
        <w:rPr>
          <w:rFonts w:hint="eastAsia"/>
        </w:rPr>
        <w:t>的启示，</w:t>
      </w:r>
      <w:r>
        <w:t>创出了八卦掌。我觉得</w:t>
      </w:r>
      <w:ins w:id="39" w:author="邹 关调" w:date="2020-03-22T16:21:00Z">
        <w:r>
          <w:rPr>
            <w:rFonts w:hint="eastAsia"/>
          </w:rPr>
          <w:t>八卦掌的创始人到底是谁</w:t>
        </w:r>
      </w:ins>
      <w:r>
        <w:t>其实不重要，重要是这么优秀的一个拳种</w:t>
      </w:r>
      <w:ins w:id="40" w:author="邹 关调" w:date="2020-03-22T16:22:00Z">
        <w:r>
          <w:rPr>
            <w:rFonts w:hint="eastAsia"/>
          </w:rPr>
          <w:t>是</w:t>
        </w:r>
      </w:ins>
      <w:r>
        <w:t>自董海川开始，代代相传。</w:t>
      </w:r>
    </w:p>
    <w:p>
      <w:pPr>
        <w:ind w:firstLine="420"/>
      </w:pPr>
      <w:r>
        <w:t>董海川进京以后，隐姓埋名藏身在肃王府当差</w:t>
      </w:r>
      <w:ins w:id="41" w:author="邹 关调" w:date="2020-03-22T16:22:00Z">
        <w:r>
          <w:rPr>
            <w:rFonts w:hint="eastAsia"/>
          </w:rPr>
          <w:t>，</w:t>
        </w:r>
      </w:ins>
      <w:r>
        <w:t>身怀绝技的事一直都不为外人所知，直到一日在肃王庆贺寿日集会时暴露了自己的好身手。据说那日肃王组织武术表演与比手，董海川当时负责肃王茶差，而比武场又被王公大臣家眷围得水泄不通。此时肃王要茶水，董海川无法入内，情急之下，便腾空跃起，八步凌空，以众人之头上越过，到肃王前献茶。这一举动惊动了在场所有人员，肃王命其献艺，董海川没有办法的情况下，演示了自己的功夫，在场的武林高手无不惊讶。肃王命董海川与护院总管比武，轻松打败对手后，最后任职肃王府护院总管。后来又和当时的“杨无敌”杨露禅打成平手。自此之后，董海川名声大震，授徒日多。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bidi="ar"/>
        </w:rPr>
        <w:drawing>
          <wp:inline distT="0" distB="0" distL="114300" distR="114300">
            <wp:extent cx="1263015" cy="18948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>图一 董海川</w:t>
      </w:r>
      <w:ins w:id="42" w:author="邹 关调" w:date="2020-03-22T16:23:00Z">
        <w:r>
          <w:rPr>
            <w:rFonts w:hint="eastAsia"/>
            <w:sz w:val="18"/>
            <w:szCs w:val="18"/>
          </w:rPr>
          <w:t>画像</w:t>
        </w:r>
      </w:ins>
    </w:p>
    <w:p>
      <w:pPr>
        <w:ind w:firstLine="420"/>
      </w:pPr>
    </w:p>
    <w:p>
      <w:pPr>
        <w:ind w:firstLine="420"/>
      </w:pPr>
      <w:r>
        <w:t>董海川收徒</w:t>
      </w:r>
      <w:ins w:id="43" w:author="邹 关调" w:date="2020-03-22T16:23:00Z">
        <w:r>
          <w:rPr>
            <w:rFonts w:hint="eastAsia"/>
          </w:rPr>
          <w:t>众</w:t>
        </w:r>
      </w:ins>
      <w:r>
        <w:t>多，但</w:t>
      </w:r>
      <w:ins w:id="44" w:author="邹 关调" w:date="2020-03-22T16:23:00Z">
        <w:r>
          <w:rPr>
            <w:rFonts w:hint="eastAsia"/>
          </w:rPr>
          <w:t>最</w:t>
        </w:r>
      </w:ins>
      <w:r>
        <w:t>著名的弟子是八卦掌第二代的传承人，分别是：程廷华、尹福、史计栋、马维祺、梁振普、刘凤春、张占魁、刘德宽、宋长荣、宋永祥、樊志勇、张占魁等。他们是八卦门中公认的、成就较大的、建树较高的佼佼者。由于一方面这些第二代的弟子基本都是带艺投师，另一方面董海川因材施教，所以每个弟子最后练成的八卦掌的风格都不太一样。其中最出名的是程廷华的程派八卦掌和尹福的尹派八卦掌，其他流派基本都和这两个流派有关，例如梁振普的梁派八卦掌</w:t>
      </w:r>
      <w:ins w:id="45" w:author="邹 关调" w:date="2020-03-22T16:24:00Z">
        <w:r>
          <w:rPr>
            <w:rFonts w:hint="eastAsia"/>
          </w:rPr>
          <w:t>、</w:t>
        </w:r>
      </w:ins>
      <w:r>
        <w:t>史计栋的史派八卦掌、张占魁的张派八卦掌等等。</w:t>
      </w:r>
    </w:p>
    <w:p>
      <w:pPr>
        <w:ind w:firstLine="420"/>
      </w:pPr>
      <w:ins w:id="46" w:author="邹 关调" w:date="2020-03-22T16:24:00Z">
        <w:r>
          <w:rPr>
            <w:rFonts w:hint="eastAsia"/>
          </w:rPr>
          <w:t>若</w:t>
        </w:r>
      </w:ins>
      <w:ins w:id="47" w:author="邹 关调" w:date="2020-03-22T16:25:00Z">
        <w:r>
          <w:rPr>
            <w:rFonts w:hint="eastAsia"/>
          </w:rPr>
          <w:t>武友们想看</w:t>
        </w:r>
      </w:ins>
      <w:r>
        <w:t>各派的故事</w:t>
      </w:r>
      <w:ins w:id="48" w:author="邹 关调" w:date="2020-03-22T16:25:00Z">
        <w:r>
          <w:rPr>
            <w:rFonts w:hint="eastAsia"/>
          </w:rPr>
          <w:t>，关注我们，下一期为您介绍哦~</w:t>
        </w:r>
      </w:ins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38BF7"/>
    <w:rsid w:val="00033F41"/>
    <w:rsid w:val="00177F10"/>
    <w:rsid w:val="00235083"/>
    <w:rsid w:val="00361206"/>
    <w:rsid w:val="009D7956"/>
    <w:rsid w:val="00B828A1"/>
    <w:rsid w:val="00BF2561"/>
    <w:rsid w:val="00CC3A79"/>
    <w:rsid w:val="00FF472B"/>
    <w:rsid w:val="3F7FADA9"/>
    <w:rsid w:val="42D738B6"/>
    <w:rsid w:val="4DFE7081"/>
    <w:rsid w:val="4F7CDB05"/>
    <w:rsid w:val="6CFBECEA"/>
    <w:rsid w:val="6DEB9BA8"/>
    <w:rsid w:val="75DFCE4A"/>
    <w:rsid w:val="7AFFA4D3"/>
    <w:rsid w:val="7BF5D5EF"/>
    <w:rsid w:val="7C938BF7"/>
    <w:rsid w:val="7FCCB89F"/>
    <w:rsid w:val="7FDFECBC"/>
    <w:rsid w:val="AF7BA67A"/>
    <w:rsid w:val="BBBBE011"/>
    <w:rsid w:val="BFDBF66E"/>
    <w:rsid w:val="BFFFB3F9"/>
    <w:rsid w:val="E3E524D8"/>
    <w:rsid w:val="F3E1FBB6"/>
    <w:rsid w:val="F5D3C44E"/>
    <w:rsid w:val="FAF7864F"/>
    <w:rsid w:val="FB89B21E"/>
    <w:rsid w:val="FFEE40C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字符"/>
    <w:basedOn w:val="3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1382</Characters>
  <Lines>11</Lines>
  <Paragraphs>3</Paragraphs>
  <ScaleCrop>false</ScaleCrop>
  <LinksUpToDate>false</LinksUpToDate>
  <CharactersWithSpaces>1621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2020-03-22T08:04:00Z</dcterms:created>
  <dc:creator>shujiale</dc:creator>
  <cp:lastModifiedBy>michael</cp:lastModifiedBy>
  <dcterms:modified xsi:type="dcterms:W3CDTF">2020-04-14T13:53:47Z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