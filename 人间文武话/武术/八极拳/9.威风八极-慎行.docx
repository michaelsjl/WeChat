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3FFB71" w14:textId="77777777" w:rsidR="005C6556" w:rsidRDefault="00D324CF">
      <w:pPr>
        <w:jc w:val="center"/>
      </w:pPr>
      <w:r>
        <w:t>威风八极</w:t>
      </w:r>
    </w:p>
    <w:p w14:paraId="709E09A5" w14:textId="77777777" w:rsidR="005C6556" w:rsidRDefault="005C6556"/>
    <w:p w14:paraId="79E4F8D9" w14:textId="77777777" w:rsidR="005C6556" w:rsidRDefault="00D324CF">
      <w:pPr>
        <w:ind w:firstLine="420"/>
      </w:pPr>
      <w:r>
        <w:t>编者按：电影《一代宗师》里面，由</w:t>
      </w:r>
      <w:proofErr w:type="gramStart"/>
      <w:r>
        <w:t>张震演的</w:t>
      </w:r>
      <w:proofErr w:type="gramEnd"/>
      <w:r>
        <w:t>厉害角色</w:t>
      </w:r>
      <w:r>
        <w:t>“</w:t>
      </w:r>
      <w:r>
        <w:t>一线天</w:t>
      </w:r>
      <w:r>
        <w:t>”</w:t>
      </w:r>
      <w:r>
        <w:t>，虽然戏份不多，但却让人印象深刻。片中</w:t>
      </w:r>
      <w:r>
        <w:t>“</w:t>
      </w:r>
      <w:r>
        <w:t>一线天</w:t>
      </w:r>
      <w:r>
        <w:t>”</w:t>
      </w:r>
      <w:r>
        <w:t>所使的功夫称为</w:t>
      </w:r>
      <w:r>
        <w:t>“</w:t>
      </w:r>
      <w:r>
        <w:t>八极拳</w:t>
      </w:r>
      <w:r>
        <w:t>”</w:t>
      </w:r>
      <w:r>
        <w:t>，给人的印象就是刚猛霸道。说起这个角色的原型那可厉害了，据说是当年</w:t>
      </w:r>
      <w:proofErr w:type="gramStart"/>
      <w:r>
        <w:t>国名党情报</w:t>
      </w:r>
      <w:proofErr w:type="gramEnd"/>
      <w:r>
        <w:t>单位的</w:t>
      </w:r>
      <w:r>
        <w:t>“</w:t>
      </w:r>
      <w:r>
        <w:t>天字第一号</w:t>
      </w:r>
      <w:r>
        <w:t>”</w:t>
      </w:r>
      <w:r>
        <w:t>的刘云樵。那当然其所使的八极拳也是非常厉害了，想当年，溥仪、蒋介石、毛泽东身边的贴身保镖都是八极拳高手。今天我就给大家讲一讲八极拳。</w:t>
      </w:r>
    </w:p>
    <w:p w14:paraId="602B8B0D" w14:textId="696294D9" w:rsidR="005C6556" w:rsidRDefault="00BC53B6" w:rsidP="00BC53B6">
      <w:pPr>
        <w:ind w:firstLine="420"/>
        <w:jc w:val="center"/>
        <w:pPrChange w:id="0" w:author="邹 关调" w:date="2020-04-09T22:52:00Z">
          <w:pPr>
            <w:ind w:firstLine="420"/>
          </w:pPr>
        </w:pPrChange>
      </w:pPr>
      <w:ins w:id="1" w:author="邹 关调" w:date="2020-04-09T22:52:00Z">
        <w:r>
          <w:rPr>
            <w:rFonts w:hint="eastAsia"/>
          </w:rPr>
          <w:t>八极拳的</w:t>
        </w:r>
      </w:ins>
      <w:ins w:id="2" w:author="邹 关调" w:date="2020-04-09T22:54:00Z">
        <w:r>
          <w:rPr>
            <w:rFonts w:hint="eastAsia"/>
          </w:rPr>
          <w:t>简介</w:t>
        </w:r>
      </w:ins>
    </w:p>
    <w:p w14:paraId="0182530F" w14:textId="2D61366E" w:rsidR="005C6556" w:rsidRDefault="00D324CF">
      <w:pPr>
        <w:ind w:firstLine="420"/>
      </w:pPr>
      <w:r>
        <w:t>武术界有一句话，叫做：</w:t>
      </w:r>
      <w:r>
        <w:t>“</w:t>
      </w:r>
      <w:r>
        <w:t>文有太极安天下，武有八极定乾坤</w:t>
      </w:r>
      <w:r>
        <w:t>”</w:t>
      </w:r>
      <w:r>
        <w:t>。八极拳在我国北方流传较广，近年在国内、外得到了广发的传播。早年间八极拳也被人</w:t>
      </w:r>
      <w:proofErr w:type="gramStart"/>
      <w:r>
        <w:t>称做</w:t>
      </w:r>
      <w:proofErr w:type="gramEnd"/>
      <w:r>
        <w:t>“</w:t>
      </w:r>
      <w:r>
        <w:t>巴子拳</w:t>
      </w:r>
      <w:r>
        <w:t>”</w:t>
      </w:r>
      <w:del w:id="3" w:author="邹 关调" w:date="2020-04-09T22:31:00Z">
        <w:r w:rsidDel="00167017">
          <w:rPr>
            <w:rFonts w:hint="eastAsia"/>
          </w:rPr>
          <w:delText>、</w:delText>
        </w:r>
      </w:del>
      <w:r>
        <w:t>“</w:t>
      </w:r>
      <w:r>
        <w:t>八忌拳</w:t>
      </w:r>
      <w:r>
        <w:t>”</w:t>
      </w:r>
      <w:ins w:id="4" w:author="邹 关调" w:date="2020-04-09T22:31:00Z">
        <w:r w:rsidR="00167017" w:rsidDel="00167017">
          <w:t xml:space="preserve"> </w:t>
        </w:r>
      </w:ins>
      <w:del w:id="5" w:author="邹 关调" w:date="2020-04-09T22:31:00Z">
        <w:r w:rsidDel="00167017">
          <w:delText>、</w:delText>
        </w:r>
      </w:del>
      <w:r>
        <w:t>“</w:t>
      </w:r>
      <w:r>
        <w:t>八技拳</w:t>
      </w:r>
      <w:r>
        <w:t>”</w:t>
      </w:r>
      <w:ins w:id="6" w:author="邹 关调" w:date="2020-04-09T22:31:00Z">
        <w:r w:rsidR="00167017" w:rsidDel="00167017">
          <w:t xml:space="preserve"> </w:t>
        </w:r>
      </w:ins>
      <w:del w:id="7" w:author="邹 关调" w:date="2020-04-09T22:31:00Z">
        <w:r w:rsidDel="00167017">
          <w:delText>、</w:delText>
        </w:r>
      </w:del>
      <w:r>
        <w:t>“</w:t>
      </w:r>
      <w:r>
        <w:t>把技拳</w:t>
      </w:r>
      <w:r>
        <w:t>”</w:t>
      </w:r>
      <w:ins w:id="8" w:author="邹 关调" w:date="2020-04-09T22:31:00Z">
        <w:r w:rsidR="00167017" w:rsidDel="00167017">
          <w:t xml:space="preserve"> </w:t>
        </w:r>
      </w:ins>
      <w:del w:id="9" w:author="邹 关调" w:date="2020-04-09T22:31:00Z">
        <w:r w:rsidDel="00167017">
          <w:delText>、</w:delText>
        </w:r>
      </w:del>
      <w:commentRangeStart w:id="10"/>
      <w:r>
        <w:t>“</w:t>
      </w:r>
      <w:r>
        <w:t>开门拳</w:t>
      </w:r>
      <w:commentRangeEnd w:id="10"/>
      <w:r w:rsidR="00167017">
        <w:rPr>
          <w:rStyle w:val="a3"/>
        </w:rPr>
        <w:commentReference w:id="10"/>
      </w:r>
      <w:r>
        <w:t>”</w:t>
      </w:r>
      <w:ins w:id="11" w:author="邹 关调" w:date="2020-04-09T22:31:00Z">
        <w:r w:rsidR="00167017" w:rsidDel="00167017">
          <w:t xml:space="preserve"> </w:t>
        </w:r>
      </w:ins>
      <w:del w:id="12" w:author="邹 关调" w:date="2020-04-09T22:31:00Z">
        <w:r w:rsidDel="00167017">
          <w:delText>、</w:delText>
        </w:r>
      </w:del>
      <w:r>
        <w:t>“</w:t>
      </w:r>
      <w:r>
        <w:t>开拳</w:t>
      </w:r>
      <w:r>
        <w:t>”</w:t>
      </w:r>
      <w:r>
        <w:t>等。但近代称八极拳的居多，并被世人所接受。</w:t>
      </w:r>
      <w:r>
        <w:t>“</w:t>
      </w:r>
      <w:r>
        <w:rPr>
          <w:rFonts w:hint="eastAsia"/>
        </w:rPr>
        <w:t>八极”一词原为古地理概念，源于汉《淮南子·坠形训》“天地之间，九州八极”。如今的“八极”一词用于</w:t>
      </w:r>
      <w:r>
        <w:t>该拳术</w:t>
      </w:r>
      <w:r>
        <w:rPr>
          <w:rFonts w:hint="eastAsia"/>
        </w:rPr>
        <w:t>，取意为“发劲可达四面八方极远之地”。</w:t>
      </w:r>
    </w:p>
    <w:p w14:paraId="7FB9180C" w14:textId="77777777" w:rsidR="005C6556" w:rsidRDefault="00D324CF">
      <w:pPr>
        <w:ind w:firstLine="420"/>
      </w:pPr>
      <w:r>
        <w:t>八极拳历来遵循</w:t>
      </w:r>
      <w:r>
        <w:t>“</w:t>
      </w:r>
      <w:r>
        <w:t>以拳为基，以枪为宗，六大开</w:t>
      </w:r>
      <w:proofErr w:type="gramStart"/>
      <w:r>
        <w:t>极其</w:t>
      </w:r>
      <w:proofErr w:type="gramEnd"/>
      <w:r>
        <w:t>艺</w:t>
      </w:r>
      <w:r>
        <w:t>”</w:t>
      </w:r>
      <w:r>
        <w:t>的宗旨，重攻防、讲实用。至今保留着增强</w:t>
      </w:r>
      <w:r>
        <w:t>“</w:t>
      </w:r>
      <w:r>
        <w:t>实力</w:t>
      </w:r>
      <w:r>
        <w:t>”</w:t>
      </w:r>
      <w:r>
        <w:t>的功法练习。在用法上讲究</w:t>
      </w:r>
      <w:r>
        <w:t>“</w:t>
      </w:r>
      <w:r>
        <w:t>挨、傍、挤、靠</w:t>
      </w:r>
      <w:r>
        <w:t>”</w:t>
      </w:r>
      <w:r>
        <w:t>，提倡</w:t>
      </w:r>
      <w:r>
        <w:t>“</w:t>
      </w:r>
      <w:r>
        <w:t>不招不架，见招打招</w:t>
      </w:r>
      <w:r>
        <w:t>”</w:t>
      </w:r>
      <w:r>
        <w:t>。八极拳的劲道虽刚，但讲究刚柔相济。八极拳步法多为</w:t>
      </w:r>
      <w:r>
        <w:t>“</w:t>
      </w:r>
      <w:r>
        <w:t>震脚闯步</w:t>
      </w:r>
      <w:r>
        <w:t>”</w:t>
      </w:r>
      <w:r>
        <w:t>组成，发力于脚跟，行于腰际，贯手指尖，故爆发力极大，极富有技击之特色，有</w:t>
      </w:r>
      <w:r>
        <w:t>“</w:t>
      </w:r>
      <w:r>
        <w:t>晃</w:t>
      </w:r>
      <w:proofErr w:type="gramStart"/>
      <w:r>
        <w:t>膀撞天倒</w:t>
      </w:r>
      <w:proofErr w:type="gramEnd"/>
      <w:r>
        <w:t>，跺脚震九州</w:t>
      </w:r>
      <w:r>
        <w:t>”</w:t>
      </w:r>
      <w:r>
        <w:t>之势。</w:t>
      </w:r>
    </w:p>
    <w:p w14:paraId="7ADC8E00" w14:textId="1D03A0FA" w:rsidR="005C6556" w:rsidDel="00E33AB7" w:rsidRDefault="00D324CF">
      <w:pPr>
        <w:ind w:firstLine="420"/>
        <w:rPr>
          <w:del w:id="13" w:author="邹 关调" w:date="2020-04-09T22:36:00Z"/>
        </w:rPr>
      </w:pPr>
      <w:r>
        <w:rPr>
          <w:rFonts w:hint="eastAsia"/>
        </w:rPr>
        <w:t>八极拳的主架内容有六大开、八大招、六十四种手法</w:t>
      </w:r>
      <w:r>
        <w:t>、</w:t>
      </w:r>
      <w:r>
        <w:rPr>
          <w:rFonts w:hint="eastAsia"/>
        </w:rPr>
        <w:t>八极小架子</w:t>
      </w:r>
      <w:r>
        <w:t>、</w:t>
      </w:r>
      <w:r>
        <w:rPr>
          <w:rFonts w:hint="eastAsia"/>
        </w:rPr>
        <w:t>四十八个大架子等。击法以“六大开，八大招”为核心。“六大开”即顶、抱、单、提、挎、缠，是</w:t>
      </w:r>
      <w:proofErr w:type="gramStart"/>
      <w:r>
        <w:rPr>
          <w:rFonts w:hint="eastAsia"/>
        </w:rPr>
        <w:t>单操手</w:t>
      </w:r>
      <w:proofErr w:type="gramEnd"/>
      <w:r>
        <w:rPr>
          <w:rFonts w:hint="eastAsia"/>
        </w:rPr>
        <w:t>。每一种手法都有较强的技击性，简朴刚烈，凶猛异常，均是八极拳的主要技击手段。“八大招”，是八极拳的技击散手，和“六大开”有异曲同工之妙，可合而不可分。“闯王三点手”</w:t>
      </w:r>
      <w:del w:id="14" w:author="邹 关调" w:date="2020-04-09T22:33:00Z">
        <w:r w:rsidDel="00E33AB7">
          <w:rPr>
            <w:rFonts w:hint="eastAsia"/>
          </w:rPr>
          <w:delText>、</w:delText>
        </w:r>
      </w:del>
      <w:ins w:id="15" w:author="邹 关调" w:date="2020-04-09T22:33:00Z">
        <w:r w:rsidR="00E33AB7">
          <w:rPr>
            <w:rFonts w:hint="eastAsia"/>
          </w:rPr>
          <w:t>“</w:t>
        </w:r>
      </w:ins>
      <w:r>
        <w:rPr>
          <w:rFonts w:hint="eastAsia"/>
        </w:rPr>
        <w:t>猛虎硬爬山”</w:t>
      </w:r>
      <w:ins w:id="16" w:author="邹 关调" w:date="2020-04-09T22:33:00Z">
        <w:r w:rsidR="00E33AB7" w:rsidDel="00E33AB7">
          <w:rPr>
            <w:rFonts w:hint="eastAsia"/>
          </w:rPr>
          <w:t xml:space="preserve"> </w:t>
        </w:r>
      </w:ins>
      <w:del w:id="17" w:author="邹 关调" w:date="2020-04-09T22:33:00Z">
        <w:r w:rsidDel="00E33AB7">
          <w:rPr>
            <w:rFonts w:hint="eastAsia"/>
          </w:rPr>
          <w:delText>、</w:delText>
        </w:r>
      </w:del>
      <w:r>
        <w:rPr>
          <w:rFonts w:hint="eastAsia"/>
        </w:rPr>
        <w:t>“迎门三不顾”</w:t>
      </w:r>
      <w:ins w:id="18" w:author="邹 关调" w:date="2020-04-09T22:33:00Z">
        <w:r w:rsidR="00E33AB7" w:rsidDel="00E33AB7">
          <w:rPr>
            <w:rFonts w:hint="eastAsia"/>
          </w:rPr>
          <w:t xml:space="preserve"> </w:t>
        </w:r>
      </w:ins>
      <w:del w:id="19" w:author="邹 关调" w:date="2020-04-09T22:33:00Z">
        <w:r w:rsidDel="00E33AB7">
          <w:rPr>
            <w:rFonts w:hint="eastAsia"/>
          </w:rPr>
          <w:delText>、</w:delText>
        </w:r>
      </w:del>
      <w:r>
        <w:rPr>
          <w:rFonts w:hint="eastAsia"/>
        </w:rPr>
        <w:t>“霸王硬折僵”</w:t>
      </w:r>
      <w:del w:id="20" w:author="邹 关调" w:date="2020-04-09T22:33:00Z">
        <w:r w:rsidDel="00E33AB7">
          <w:rPr>
            <w:rFonts w:hint="eastAsia"/>
          </w:rPr>
          <w:delText>、“</w:delText>
        </w:r>
      </w:del>
      <w:proofErr w:type="gramStart"/>
      <w:r>
        <w:rPr>
          <w:rFonts w:hint="eastAsia"/>
        </w:rPr>
        <w:t>迎封朝阳</w:t>
      </w:r>
      <w:proofErr w:type="gramEnd"/>
      <w:r>
        <w:rPr>
          <w:rFonts w:hint="eastAsia"/>
        </w:rPr>
        <w:t>掌</w:t>
      </w:r>
      <w:proofErr w:type="gramStart"/>
      <w:r>
        <w:rPr>
          <w:rFonts w:hint="eastAsia"/>
        </w:rPr>
        <w:t>”</w:t>
      </w:r>
      <w:proofErr w:type="gramEnd"/>
      <w:ins w:id="21" w:author="邹 关调" w:date="2020-04-09T22:33:00Z">
        <w:r w:rsidR="00E33AB7" w:rsidDel="00E33AB7">
          <w:rPr>
            <w:rFonts w:hint="eastAsia"/>
          </w:rPr>
          <w:t xml:space="preserve"> </w:t>
        </w:r>
      </w:ins>
      <w:del w:id="22" w:author="邹 关调" w:date="2020-04-09T22:33:00Z">
        <w:r w:rsidDel="00E33AB7">
          <w:rPr>
            <w:rFonts w:hint="eastAsia"/>
          </w:rPr>
          <w:delText>、</w:delText>
        </w:r>
      </w:del>
      <w:r>
        <w:rPr>
          <w:rFonts w:hint="eastAsia"/>
        </w:rPr>
        <w:t>“左右硬开门”</w:t>
      </w:r>
      <w:ins w:id="23" w:author="邹 关调" w:date="2020-04-09T22:33:00Z">
        <w:r w:rsidR="00E33AB7" w:rsidDel="00E33AB7">
          <w:rPr>
            <w:rFonts w:hint="eastAsia"/>
          </w:rPr>
          <w:t xml:space="preserve"> </w:t>
        </w:r>
      </w:ins>
      <w:del w:id="24" w:author="邹 关调" w:date="2020-04-09T22:33:00Z">
        <w:r w:rsidDel="00E33AB7">
          <w:rPr>
            <w:rFonts w:hint="eastAsia"/>
          </w:rPr>
          <w:delText>、</w:delText>
        </w:r>
      </w:del>
      <w:r>
        <w:rPr>
          <w:rFonts w:hint="eastAsia"/>
        </w:rPr>
        <w:t>“黄莺双抱爪”</w:t>
      </w:r>
      <w:ins w:id="25" w:author="邹 关调" w:date="2020-04-09T22:33:00Z">
        <w:r w:rsidR="00E33AB7" w:rsidDel="00E33AB7">
          <w:rPr>
            <w:rFonts w:hint="eastAsia"/>
          </w:rPr>
          <w:t xml:space="preserve"> </w:t>
        </w:r>
      </w:ins>
      <w:del w:id="26" w:author="邹 关调" w:date="2020-04-09T22:33:00Z">
        <w:r w:rsidDel="00E33AB7">
          <w:rPr>
            <w:rFonts w:hint="eastAsia"/>
          </w:rPr>
          <w:delText>、</w:delText>
        </w:r>
      </w:del>
      <w:r>
        <w:rPr>
          <w:rFonts w:hint="eastAsia"/>
        </w:rPr>
        <w:t>“立地通天炮”等为其主要手法。</w:t>
      </w:r>
    </w:p>
    <w:p w14:paraId="7A40954D" w14:textId="77777777" w:rsidR="005C6556" w:rsidRDefault="005C6556" w:rsidP="00BC53B6">
      <w:pPr>
        <w:rPr>
          <w:rFonts w:hint="eastAsia"/>
        </w:rPr>
        <w:pPrChange w:id="27" w:author="邹 关调" w:date="2020-04-09T22:54:00Z">
          <w:pPr>
            <w:ind w:firstLine="420"/>
          </w:pPr>
        </w:pPrChange>
      </w:pPr>
    </w:p>
    <w:p w14:paraId="1ABC9EF4" w14:textId="77777777" w:rsidR="00E33AB7" w:rsidRDefault="00D324CF">
      <w:pPr>
        <w:ind w:firstLine="420"/>
        <w:rPr>
          <w:ins w:id="28" w:author="邹 关调" w:date="2020-04-09T22:37:00Z"/>
        </w:rPr>
      </w:pPr>
      <w:r>
        <w:t>当今全国练八极拳的地域分部可以分成三大片区：西北片区、东北片区、以及沧州北京天津三角片区。马凤图、马英图栖身甘肃，传八极拳法于西北五省区；霍殿阁、霍庆云的八极拳以长春为中心，传播遍及东北三省；沧州和北京本就是八极拳起源和发展的地方，天津则是由</w:t>
      </w:r>
      <w:r>
        <w:t>“</w:t>
      </w:r>
      <w:r>
        <w:t>铁巴掌</w:t>
      </w:r>
      <w:r>
        <w:t>”</w:t>
      </w:r>
      <w:r>
        <w:t>吴会清之子吴秀峰所传。</w:t>
      </w:r>
    </w:p>
    <w:p w14:paraId="1AAC9C31" w14:textId="7B7A37D3" w:rsidR="005C6556" w:rsidRDefault="00D324CF">
      <w:pPr>
        <w:ind w:firstLine="420"/>
      </w:pPr>
      <w:r>
        <w:t>我今天讲的主要是八极拳的起源发展以及赫赫有名的几位人物的故事。</w:t>
      </w:r>
    </w:p>
    <w:p w14:paraId="6AF0C8F5" w14:textId="4AA1793E" w:rsidR="005C6556" w:rsidRDefault="005C6556">
      <w:pPr>
        <w:rPr>
          <w:ins w:id="29" w:author="邹 关调" w:date="2020-04-09T22:34:00Z"/>
        </w:rPr>
      </w:pPr>
    </w:p>
    <w:p w14:paraId="2FB51159" w14:textId="3B51B533" w:rsidR="00E33AB7" w:rsidRDefault="00E33AB7" w:rsidP="00E33AB7">
      <w:pPr>
        <w:jc w:val="center"/>
        <w:rPr>
          <w:rFonts w:hint="eastAsia"/>
        </w:rPr>
        <w:pPrChange w:id="30" w:author="邹 关调" w:date="2020-04-09T22:34:00Z">
          <w:pPr/>
        </w:pPrChange>
      </w:pPr>
      <w:ins w:id="31" w:author="邹 关调" w:date="2020-04-09T22:34:00Z">
        <w:r>
          <w:rPr>
            <w:rFonts w:hint="eastAsia"/>
          </w:rPr>
          <w:t>八极拳的起源</w:t>
        </w:r>
      </w:ins>
    </w:p>
    <w:p w14:paraId="325A51F2" w14:textId="77777777" w:rsidR="005C6556" w:rsidRDefault="00D324CF">
      <w:pPr>
        <w:ind w:firstLine="420"/>
      </w:pPr>
      <w:r>
        <w:t>八极拳源自何人？和大部分拳术一样，现在已经很难考证了。目前主要有四种说法：一说，是云游道人赖魁元传吴钟；二说，河南人张岳山传吴钟（岳山八极）；三说，少林寺传出，系少林寺第四路看山拳；四说，邋遢道人传给丁发祥，再传张四（士）成，即</w:t>
      </w:r>
      <w:proofErr w:type="gramStart"/>
      <w:r>
        <w:t>邋</w:t>
      </w:r>
      <w:proofErr w:type="gramEnd"/>
      <w:r>
        <w:t>（赖）皮</w:t>
      </w:r>
      <w:proofErr w:type="gramStart"/>
      <w:r>
        <w:t>裟</w:t>
      </w:r>
      <w:proofErr w:type="gramEnd"/>
      <w:r>
        <w:t>，继传吴钟。</w:t>
      </w:r>
    </w:p>
    <w:p w14:paraId="4E067CF7" w14:textId="557B7837" w:rsidR="005C6556" w:rsidRDefault="00D324CF">
      <w:pPr>
        <w:ind w:firstLine="420"/>
      </w:pPr>
      <w:r>
        <w:t>八极拳有两支非常大的支系：一是，吴钟祖师在孟村所留下的孟村八极拳，也就是所谓的孟村老架子；二是，吴钟的再传弟子李大忠、张克明（有罗</w:t>
      </w:r>
      <w:proofErr w:type="gramStart"/>
      <w:r>
        <w:t>疃</w:t>
      </w:r>
      <w:proofErr w:type="gramEnd"/>
      <w:r>
        <w:t>双雄之誉）在孟村老架子的基础上完善升华而成的罗</w:t>
      </w:r>
      <w:proofErr w:type="gramStart"/>
      <w:r>
        <w:t>疃</w:t>
      </w:r>
      <w:proofErr w:type="gramEnd"/>
      <w:r>
        <w:t>（</w:t>
      </w:r>
      <w:proofErr w:type="spellStart"/>
      <w:r>
        <w:t>tu</w:t>
      </w:r>
      <w:proofErr w:type="spellEnd"/>
      <w:ins w:id="32" w:author="邹 关调" w:date="2020-04-09T22:36:00Z">
        <w:r w:rsidR="00E33AB7" w:rsidRPr="00E33AB7">
          <w:rPr>
            <w:rFonts w:hint="eastAsia"/>
          </w:rPr>
          <w:t>ǎ</w:t>
        </w:r>
      </w:ins>
      <w:del w:id="33" w:author="邹 关调" w:date="2020-04-09T22:36:00Z">
        <w:r w:rsidDel="00E33AB7">
          <w:delText>a</w:delText>
        </w:r>
      </w:del>
      <w:r>
        <w:t>n</w:t>
      </w:r>
      <w:del w:id="34" w:author="邹 关调" w:date="2020-04-09T22:36:00Z">
        <w:r w:rsidDel="00E33AB7">
          <w:delText>，第三声</w:delText>
        </w:r>
      </w:del>
      <w:r>
        <w:t>）八极拳，为区别孟村老架子，罗</w:t>
      </w:r>
      <w:proofErr w:type="gramStart"/>
      <w:r>
        <w:t>疃</w:t>
      </w:r>
      <w:proofErr w:type="gramEnd"/>
      <w:r>
        <w:t>八极亦称罗</w:t>
      </w:r>
      <w:proofErr w:type="gramStart"/>
      <w:r>
        <w:t>疃</w:t>
      </w:r>
      <w:proofErr w:type="gramEnd"/>
      <w:r>
        <w:t>硬架子。</w:t>
      </w:r>
    </w:p>
    <w:p w14:paraId="69F4F794" w14:textId="6FF711F9" w:rsidR="005C6556" w:rsidRDefault="00D324CF">
      <w:pPr>
        <w:ind w:firstLine="420"/>
        <w:rPr>
          <w:ins w:id="35" w:author="邹 关调" w:date="2020-04-09T22:53:00Z"/>
        </w:rPr>
      </w:pPr>
      <w:r>
        <w:t>罗</w:t>
      </w:r>
      <w:proofErr w:type="gramStart"/>
      <w:r>
        <w:t>疃</w:t>
      </w:r>
      <w:proofErr w:type="gramEnd"/>
      <w:r>
        <w:t>八极有一个非常重要的传承高手，近代赫赫有名的</w:t>
      </w:r>
      <w:r>
        <w:t>“</w:t>
      </w:r>
      <w:r>
        <w:t>神枪</w:t>
      </w:r>
      <w:r>
        <w:t>”</w:t>
      </w:r>
      <w:r>
        <w:t>李书文，他的弟子传承下来又有比较重要的两支：一个是李书文的弟子霍殿阁、周馨武在长春留下的长春八极拳；另一个是李书文的弟子刘云樵带去台湾所发展的八极拳。接下来我就会分别讲一讲关于李书文、霍殿阁、刘云樵的传奇故事。</w:t>
      </w:r>
    </w:p>
    <w:p w14:paraId="747970FE" w14:textId="71F0C412" w:rsidR="00BC53B6" w:rsidRDefault="00BC53B6">
      <w:pPr>
        <w:ind w:firstLine="420"/>
        <w:rPr>
          <w:ins w:id="36" w:author="邹 关调" w:date="2020-04-09T22:53:00Z"/>
        </w:rPr>
      </w:pPr>
    </w:p>
    <w:p w14:paraId="3C9ED3DC" w14:textId="77777777" w:rsidR="00BC53B6" w:rsidRDefault="00BC53B6">
      <w:pPr>
        <w:ind w:firstLine="420"/>
        <w:rPr>
          <w:rFonts w:hint="eastAsia"/>
        </w:rPr>
      </w:pPr>
    </w:p>
    <w:p w14:paraId="75CADF86" w14:textId="3432795D" w:rsidR="005C6556" w:rsidRDefault="00E33AB7" w:rsidP="00E33AB7">
      <w:pPr>
        <w:ind w:firstLine="420"/>
        <w:jc w:val="center"/>
        <w:pPrChange w:id="37" w:author="邹 关调" w:date="2020-04-09T22:37:00Z">
          <w:pPr>
            <w:ind w:firstLine="420"/>
          </w:pPr>
        </w:pPrChange>
      </w:pPr>
      <w:ins w:id="38" w:author="邹 关调" w:date="2020-04-09T22:37:00Z">
        <w:r>
          <w:rPr>
            <w:rFonts w:hint="eastAsia"/>
          </w:rPr>
          <w:t>八极拳的</w:t>
        </w:r>
      </w:ins>
      <w:ins w:id="39" w:author="邹 关调" w:date="2020-04-09T22:53:00Z">
        <w:r w:rsidR="00BC53B6">
          <w:rPr>
            <w:rFonts w:hint="eastAsia"/>
          </w:rPr>
          <w:t>主要</w:t>
        </w:r>
      </w:ins>
      <w:ins w:id="40" w:author="邹 关调" w:date="2020-04-09T22:37:00Z">
        <w:r>
          <w:rPr>
            <w:rFonts w:hint="eastAsia"/>
          </w:rPr>
          <w:t>传人</w:t>
        </w:r>
      </w:ins>
    </w:p>
    <w:p w14:paraId="02EE1411" w14:textId="66762D0A" w:rsidR="005C6556" w:rsidRDefault="00D324CF">
      <w:pPr>
        <w:ind w:firstLine="420"/>
      </w:pPr>
      <w:r>
        <w:t>李书文（</w:t>
      </w:r>
      <w:r>
        <w:t>1862-1934</w:t>
      </w:r>
      <w:r>
        <w:t>），字同臣，河北</w:t>
      </w:r>
      <w:proofErr w:type="gramStart"/>
      <w:r>
        <w:t>沧州南良</w:t>
      </w:r>
      <w:proofErr w:type="gramEnd"/>
      <w:r>
        <w:t>村人。有</w:t>
      </w:r>
      <w:r>
        <w:t>“</w:t>
      </w:r>
      <w:r>
        <w:t>刚拳无二打</w:t>
      </w:r>
      <w:del w:id="41" w:author="邹 关调" w:date="2020-04-09T22:38:00Z">
        <w:r w:rsidDel="00E33AB7">
          <w:rPr>
            <w:rFonts w:hint="eastAsia"/>
          </w:rPr>
          <w:delText>、</w:delText>
        </w:r>
      </w:del>
      <w:ins w:id="42" w:author="邹 关调" w:date="2020-04-09T22:38:00Z">
        <w:r w:rsidR="00E33AB7">
          <w:rPr>
            <w:rFonts w:hint="eastAsia"/>
          </w:rPr>
          <w:t>，</w:t>
        </w:r>
      </w:ins>
      <w:r>
        <w:t>神枪李书文</w:t>
      </w:r>
      <w:r>
        <w:t>”</w:t>
      </w:r>
      <w:r>
        <w:t>的称号，意思就是说，和人动手，永远只要</w:t>
      </w:r>
      <w:proofErr w:type="gramStart"/>
      <w:r>
        <w:t>一</w:t>
      </w:r>
      <w:proofErr w:type="gramEnd"/>
      <w:del w:id="43" w:author="邹 关调" w:date="2020-04-09T22:38:00Z">
        <w:r w:rsidDel="00E33AB7">
          <w:rPr>
            <w:rFonts w:hint="eastAsia"/>
          </w:rPr>
          <w:delText>下</w:delText>
        </w:r>
      </w:del>
      <w:ins w:id="44" w:author="邹 关调" w:date="2020-04-09T22:38:00Z">
        <w:r w:rsidR="00E33AB7">
          <w:rPr>
            <w:rFonts w:hint="eastAsia"/>
          </w:rPr>
          <w:t>招</w:t>
        </w:r>
      </w:ins>
      <w:r>
        <w:t>就</w:t>
      </w:r>
      <w:r>
        <w:rPr>
          <w:rFonts w:hint="eastAsia"/>
        </w:rPr>
        <w:t>可以</w:t>
      </w:r>
      <w:ins w:id="45" w:author="邹 关调" w:date="2020-04-09T22:38:00Z">
        <w:r w:rsidR="00E33AB7">
          <w:rPr>
            <w:rFonts w:hint="eastAsia"/>
          </w:rPr>
          <w:t>决一胜负</w:t>
        </w:r>
      </w:ins>
      <w:r>
        <w:t>了，从来不需要出第二</w:t>
      </w:r>
      <w:del w:id="46" w:author="邹 关调" w:date="2020-04-09T22:38:00Z">
        <w:r w:rsidDel="00E33AB7">
          <w:rPr>
            <w:rFonts w:hint="eastAsia"/>
          </w:rPr>
          <w:delText>下</w:delText>
        </w:r>
      </w:del>
      <w:ins w:id="47" w:author="邹 关调" w:date="2020-04-09T22:38:00Z">
        <w:r w:rsidR="00E33AB7">
          <w:rPr>
            <w:rFonts w:hint="eastAsia"/>
          </w:rPr>
          <w:t>招</w:t>
        </w:r>
      </w:ins>
      <w:r>
        <w:t>，因为第一</w:t>
      </w:r>
      <w:del w:id="48" w:author="邹 关调" w:date="2020-04-09T22:38:00Z">
        <w:r w:rsidDel="00E33AB7">
          <w:rPr>
            <w:rFonts w:hint="eastAsia"/>
          </w:rPr>
          <w:delText>下</w:delText>
        </w:r>
      </w:del>
      <w:ins w:id="49" w:author="邹 关调" w:date="2020-04-09T22:38:00Z">
        <w:r w:rsidR="00E33AB7">
          <w:rPr>
            <w:rFonts w:hint="eastAsia"/>
          </w:rPr>
          <w:t>招</w:t>
        </w:r>
      </w:ins>
      <w:r>
        <w:t>后对手已</w:t>
      </w:r>
      <w:del w:id="50" w:author="邹 关调" w:date="2020-04-09T22:39:00Z">
        <w:r w:rsidDel="00E33AB7">
          <w:delText>经</w:delText>
        </w:r>
      </w:del>
      <w:r>
        <w:t>倒地起不来了。</w:t>
      </w:r>
      <w:ins w:id="51" w:author="邹 关调" w:date="2020-04-09T22:39:00Z">
        <w:r w:rsidR="00E33AB7">
          <w:t>李书文</w:t>
        </w:r>
      </w:ins>
      <w:r>
        <w:t>幼时酷爱武术，</w:t>
      </w:r>
      <w:proofErr w:type="gramStart"/>
      <w:r>
        <w:t>继拜黄士</w:t>
      </w:r>
      <w:proofErr w:type="gramEnd"/>
      <w:r>
        <w:t>海为师，习练八极拳、六合大枪术。黄士海，是李大忠、张克明亲传弟子，曾以卓越武功受六品顶戴。他天资聪慧，勤学苦练，深得李大中、张克明二位师祖和师叔张景星</w:t>
      </w:r>
      <w:ins w:id="52" w:author="邹 关调" w:date="2020-04-09T22:39:00Z">
        <w:r w:rsidR="00E33AB7">
          <w:rPr>
            <w:rFonts w:hint="eastAsia"/>
          </w:rPr>
          <w:t>的</w:t>
        </w:r>
      </w:ins>
      <w:r>
        <w:t>厚爱。在得天独厚的条件下，李书文习拳练枪到了痴狂的境界，寒来暑往从不间断，其八极大枪的功夫达到出神入化的地步</w:t>
      </w:r>
      <w:ins w:id="53" w:author="邹 关调" w:date="2020-04-09T22:40:00Z">
        <w:r w:rsidR="00E33AB7">
          <w:rPr>
            <w:rFonts w:hint="eastAsia"/>
          </w:rPr>
          <w:t>——</w:t>
        </w:r>
      </w:ins>
      <w:del w:id="54" w:author="邹 关调" w:date="2020-04-09T22:40:00Z">
        <w:r w:rsidDel="00E33AB7">
          <w:delText>，达到</w:delText>
        </w:r>
      </w:del>
      <w:ins w:id="55" w:author="邹 关调" w:date="2020-04-09T22:40:00Z">
        <w:r w:rsidR="00E33AB7">
          <w:rPr>
            <w:rFonts w:hint="eastAsia"/>
          </w:rPr>
          <w:t>可</w:t>
        </w:r>
      </w:ins>
      <w:r>
        <w:t>扎到苍蝇而窗纸不破</w:t>
      </w:r>
      <w:del w:id="56" w:author="邹 关调" w:date="2020-04-09T22:40:00Z">
        <w:r w:rsidDel="0093453F">
          <w:delText>的地步</w:delText>
        </w:r>
      </w:del>
      <w:r>
        <w:t>。</w:t>
      </w:r>
      <w:ins w:id="57" w:author="邹 关调" w:date="2020-04-09T22:40:00Z">
        <w:r w:rsidR="0093453F">
          <w:rPr>
            <w:rFonts w:hint="eastAsia"/>
          </w:rPr>
          <w:t>后李书文</w:t>
        </w:r>
      </w:ins>
      <w:r>
        <w:t>又</w:t>
      </w:r>
      <w:proofErr w:type="gramStart"/>
      <w:r>
        <w:t>与劈挂</w:t>
      </w:r>
      <w:proofErr w:type="gramEnd"/>
      <w:r>
        <w:t>宗师黄林彪</w:t>
      </w:r>
      <w:proofErr w:type="gramStart"/>
      <w:r>
        <w:t>公习劈</w:t>
      </w:r>
      <w:proofErr w:type="gramEnd"/>
      <w:r>
        <w:t>挂，在京、津闯荡时</w:t>
      </w:r>
      <w:ins w:id="58" w:author="邹 关调" w:date="2020-04-09T22:40:00Z">
        <w:r w:rsidR="0093453F">
          <w:rPr>
            <w:rFonts w:hint="eastAsia"/>
          </w:rPr>
          <w:t>，</w:t>
        </w:r>
      </w:ins>
      <w:r>
        <w:t>又吸收了</w:t>
      </w:r>
      <w:proofErr w:type="gramStart"/>
      <w:r>
        <w:t>名重京津</w:t>
      </w:r>
      <w:proofErr w:type="gramEnd"/>
      <w:r>
        <w:t>的一代宗师李瑞东公的金刚八式、</w:t>
      </w:r>
      <w:proofErr w:type="gramStart"/>
      <w:r>
        <w:t>太极原架等</w:t>
      </w:r>
      <w:proofErr w:type="gramEnd"/>
      <w:r>
        <w:t>，并</w:t>
      </w:r>
      <w:ins w:id="59" w:author="邹 关调" w:date="2020-04-09T22:41:00Z">
        <w:r w:rsidR="0093453F">
          <w:rPr>
            <w:rFonts w:hint="eastAsia"/>
          </w:rPr>
          <w:t>有</w:t>
        </w:r>
      </w:ins>
      <w:r>
        <w:t>在军队技术队的血战经历，</w:t>
      </w:r>
      <w:ins w:id="60" w:author="邹 关调" w:date="2020-04-09T22:41:00Z">
        <w:r w:rsidR="0093453F">
          <w:rPr>
            <w:rFonts w:hint="eastAsia"/>
          </w:rPr>
          <w:t>其</w:t>
        </w:r>
      </w:ins>
      <w:r>
        <w:t>民间技击血战，在实践中加以提炼升华。</w:t>
      </w:r>
    </w:p>
    <w:p w14:paraId="02847160" w14:textId="7AC0E206" w:rsidR="005C6556" w:rsidRDefault="00D324CF">
      <w:pPr>
        <w:ind w:firstLine="420"/>
      </w:pPr>
      <w:r>
        <w:t>李书文一生为人光明磊落，疾恶如仇。他以登峰造极的</w:t>
      </w:r>
      <w:proofErr w:type="gramStart"/>
      <w:r>
        <w:t>精技纯功</w:t>
      </w:r>
      <w:proofErr w:type="gramEnd"/>
      <w:r>
        <w:t>，镇邪恶</w:t>
      </w:r>
      <w:del w:id="61" w:author="邹 关调" w:date="2020-04-09T22:41:00Z">
        <w:r w:rsidDel="0093453F">
          <w:rPr>
            <w:rFonts w:hint="eastAsia"/>
          </w:rPr>
          <w:delText>，</w:delText>
        </w:r>
      </w:del>
      <w:ins w:id="62" w:author="邹 关调" w:date="2020-04-09T22:41:00Z">
        <w:r w:rsidR="0093453F">
          <w:rPr>
            <w:rFonts w:hint="eastAsia"/>
          </w:rPr>
          <w:t>、</w:t>
        </w:r>
      </w:ins>
      <w:r>
        <w:t>御外侮，以武扬威，誉满海内外。李书文一生传播八极拳技艺，培养了一大批八极拳名家、名师，当代活跃在国内外武坛的周馨武、霍殿阁、李萼堂、许家福、许家禄、刘云樵，再传弟子霍庆云、鮑有声、张世忠、谭吉堂、齐德昭、徐纪等都是他的徒子徒孙。</w:t>
      </w:r>
    </w:p>
    <w:p w14:paraId="2DFE0EE6" w14:textId="77777777" w:rsidR="005C6556" w:rsidRDefault="00D324CF">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5C0ECF89" wp14:editId="3F3CB14E">
            <wp:extent cx="719455" cy="1053465"/>
            <wp:effectExtent l="0" t="0" r="17145" b="133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719455" cy="1053465"/>
                    </a:xfrm>
                    <a:prstGeom prst="rect">
                      <a:avLst/>
                    </a:prstGeom>
                    <a:noFill/>
                    <a:ln w="9525">
                      <a:noFill/>
                    </a:ln>
                  </pic:spPr>
                </pic:pic>
              </a:graphicData>
            </a:graphic>
          </wp:inline>
        </w:drawing>
      </w:r>
    </w:p>
    <w:p w14:paraId="068E5FAD" w14:textId="77777777" w:rsidR="005C6556" w:rsidRDefault="00D324CF">
      <w:pPr>
        <w:widowControl/>
        <w:jc w:val="center"/>
        <w:rPr>
          <w:rFonts w:ascii="宋体" w:eastAsia="宋体" w:hAnsi="宋体" w:cs="宋体"/>
          <w:kern w:val="0"/>
          <w:sz w:val="15"/>
          <w:szCs w:val="15"/>
          <w:lang w:bidi="ar"/>
        </w:rPr>
      </w:pPr>
      <w:r>
        <w:rPr>
          <w:rFonts w:ascii="宋体" w:eastAsia="宋体" w:hAnsi="宋体" w:cs="宋体"/>
          <w:kern w:val="0"/>
          <w:sz w:val="15"/>
          <w:szCs w:val="15"/>
          <w:lang w:bidi="ar"/>
        </w:rPr>
        <w:t>图一 李书文</w:t>
      </w:r>
    </w:p>
    <w:p w14:paraId="1EF91EAE" w14:textId="77777777" w:rsidR="005C6556" w:rsidRDefault="005C6556"/>
    <w:p w14:paraId="561AC0D7" w14:textId="7F98A758" w:rsidR="005C6556" w:rsidRDefault="00D324CF">
      <w:pPr>
        <w:ind w:firstLine="420"/>
      </w:pPr>
      <w:r>
        <w:t>霍殿阁（</w:t>
      </w:r>
      <w:r>
        <w:t>1886-1942</w:t>
      </w:r>
      <w:r>
        <w:t>），字秀亭，河北省沧州小集村人。自幼酷爱武术，</w:t>
      </w:r>
      <w:r>
        <w:t>17</w:t>
      </w:r>
      <w:r>
        <w:t>岁拜李书文为师习练八极拳艺，苦练数年，武功大进，</w:t>
      </w:r>
      <w:proofErr w:type="gramStart"/>
      <w:r>
        <w:t>后随师到</w:t>
      </w:r>
      <w:proofErr w:type="gramEnd"/>
      <w:r>
        <w:t>天津、北京一带闯荡，盘桓于军阀许兰州、李景林处。</w:t>
      </w:r>
      <w:r>
        <w:t>1927</w:t>
      </w:r>
      <w:r>
        <w:t>年，爱新觉罗</w:t>
      </w:r>
      <w:del w:id="63" w:author="邹 关调" w:date="2020-04-09T22:42:00Z">
        <w:r w:rsidDel="0093453F">
          <w:rPr>
            <w:rFonts w:hint="eastAsia"/>
          </w:rPr>
          <w:delText>-</w:delText>
        </w:r>
      </w:del>
      <w:ins w:id="64" w:author="邹 关调" w:date="2020-04-09T22:42:00Z">
        <w:r w:rsidR="0093453F">
          <w:rPr>
            <w:rFonts w:hint="eastAsia"/>
          </w:rPr>
          <w:t>·</w:t>
        </w:r>
      </w:ins>
      <w:r>
        <w:t>溥仪为实现复辟梦想，广招武师，为组织军队做准备。霍殿阁前往应试，并击败溥仪身边的武士，溥仪当即聘任</w:t>
      </w:r>
      <w:del w:id="65" w:author="邹 关调" w:date="2020-04-09T22:42:00Z">
        <w:r w:rsidDel="0093453F">
          <w:rPr>
            <w:rFonts w:hint="eastAsia"/>
          </w:rPr>
          <w:delText>，</w:delText>
        </w:r>
      </w:del>
      <w:ins w:id="66" w:author="邹 关调" w:date="2020-04-09T22:42:00Z">
        <w:r w:rsidR="0093453F">
          <w:rPr>
            <w:rFonts w:hint="eastAsia"/>
          </w:rPr>
          <w:t>他</w:t>
        </w:r>
      </w:ins>
      <w:r>
        <w:t>作为自己的武术教师</w:t>
      </w:r>
      <w:del w:id="67" w:author="邹 关调" w:date="2020-04-09T22:42:00Z">
        <w:r w:rsidDel="0093453F">
          <w:rPr>
            <w:rFonts w:hint="eastAsia"/>
          </w:rPr>
          <w:delText>，</w:delText>
        </w:r>
      </w:del>
      <w:ins w:id="68" w:author="邹 关调" w:date="2020-04-09T22:42:00Z">
        <w:r w:rsidR="0093453F">
          <w:rPr>
            <w:rFonts w:hint="eastAsia"/>
          </w:rPr>
          <w:t>。</w:t>
        </w:r>
      </w:ins>
      <w:r>
        <w:t>霍殿阁遂成为溥仪的贴身保镖兼护卫队武术教官。日本侵略者为了牢固地控制溥仪，便从溥仪身边的霍殿阁下手，多次派剑道、空手道、柔道高手与霍殿阁比武，都大败而归。面对日本侵略者的挑衅，霍殿阁用八极拳捍卫国威，</w:t>
      </w:r>
      <w:ins w:id="69" w:author="邹 关调" w:date="2020-04-09T22:43:00Z">
        <w:r w:rsidR="0093453F">
          <w:rPr>
            <w:rFonts w:hint="eastAsia"/>
          </w:rPr>
          <w:t>使</w:t>
        </w:r>
      </w:ins>
      <w:r>
        <w:t>工藤铁三郎、岩田爱之助等日本武士、军人均败在</w:t>
      </w:r>
      <w:del w:id="70" w:author="邹 关调" w:date="2020-04-09T22:43:00Z">
        <w:r w:rsidDel="0093453F">
          <w:rPr>
            <w:rFonts w:hint="eastAsia"/>
          </w:rPr>
          <w:delText>霍殿阁</w:delText>
        </w:r>
      </w:del>
      <w:ins w:id="71" w:author="邹 关调" w:date="2020-04-09T22:43:00Z">
        <w:r w:rsidR="0093453F">
          <w:rPr>
            <w:rFonts w:hint="eastAsia"/>
          </w:rPr>
          <w:t>他的</w:t>
        </w:r>
      </w:ins>
      <w:r>
        <w:t>手下。</w:t>
      </w:r>
      <w:r>
        <w:t>1932</w:t>
      </w:r>
      <w:r>
        <w:t>年溥仪随日本人到长春做了</w:t>
      </w:r>
      <w:r>
        <w:t>“</w:t>
      </w:r>
      <w:r>
        <w:t>伪满洲国皇帝</w:t>
      </w:r>
      <w:r>
        <w:t>”</w:t>
      </w:r>
      <w:r>
        <w:t>，霍殿阁与之同行，于是将八极拳带入长春，还特别引来自己同门师兄弟周馨武，使八极拳在长春生根、开花、结果，成为了</w:t>
      </w:r>
      <w:r>
        <w:t>“</w:t>
      </w:r>
      <w:r>
        <w:t>长春八极拳</w:t>
      </w:r>
      <w:r>
        <w:t>”</w:t>
      </w:r>
      <w:r>
        <w:t>的开拓者。</w:t>
      </w:r>
    </w:p>
    <w:p w14:paraId="5B64EAD2" w14:textId="77777777" w:rsidR="005C6556" w:rsidRDefault="00D324CF">
      <w:pPr>
        <w:widowControl/>
        <w:jc w:val="center"/>
      </w:pPr>
      <w:r>
        <w:rPr>
          <w:rFonts w:ascii="宋体" w:eastAsia="宋体" w:hAnsi="宋体" w:cs="宋体"/>
          <w:noProof/>
          <w:kern w:val="0"/>
          <w:sz w:val="24"/>
          <w:lang w:bidi="ar"/>
        </w:rPr>
        <w:drawing>
          <wp:inline distT="0" distB="0" distL="114300" distR="114300" wp14:anchorId="166AE4D1" wp14:editId="1DD8D37C">
            <wp:extent cx="1193800" cy="1672590"/>
            <wp:effectExtent l="0" t="0" r="0" b="381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1193800" cy="1672590"/>
                    </a:xfrm>
                    <a:prstGeom prst="rect">
                      <a:avLst/>
                    </a:prstGeom>
                    <a:noFill/>
                    <a:ln w="9525">
                      <a:noFill/>
                    </a:ln>
                  </pic:spPr>
                </pic:pic>
              </a:graphicData>
            </a:graphic>
          </wp:inline>
        </w:drawing>
      </w:r>
    </w:p>
    <w:p w14:paraId="499157A6" w14:textId="77777777" w:rsidR="005C6556" w:rsidRDefault="00D324CF">
      <w:pPr>
        <w:jc w:val="center"/>
        <w:rPr>
          <w:sz w:val="18"/>
          <w:szCs w:val="18"/>
        </w:rPr>
      </w:pPr>
      <w:r>
        <w:rPr>
          <w:sz w:val="18"/>
          <w:szCs w:val="18"/>
        </w:rPr>
        <w:t>图二</w:t>
      </w:r>
      <w:r>
        <w:rPr>
          <w:sz w:val="18"/>
          <w:szCs w:val="18"/>
        </w:rPr>
        <w:t xml:space="preserve"> </w:t>
      </w:r>
      <w:r>
        <w:rPr>
          <w:sz w:val="18"/>
          <w:szCs w:val="18"/>
        </w:rPr>
        <w:t>霍殿阁</w:t>
      </w:r>
    </w:p>
    <w:p w14:paraId="67DC6194" w14:textId="77777777" w:rsidR="005C6556" w:rsidRDefault="005C6556"/>
    <w:p w14:paraId="0C9868A6" w14:textId="162AF103" w:rsidR="005C6556" w:rsidRDefault="00D324CF">
      <w:pPr>
        <w:ind w:firstLine="420"/>
      </w:pPr>
      <w:r>
        <w:lastRenderedPageBreak/>
        <w:t>刘云樵（</w:t>
      </w:r>
      <w:r>
        <w:t>1909-1992</w:t>
      </w:r>
      <w:r>
        <w:t>），</w:t>
      </w:r>
      <w:proofErr w:type="gramStart"/>
      <w:r>
        <w:t>字笑尘</w:t>
      </w:r>
      <w:proofErr w:type="gramEnd"/>
      <w:r>
        <w:t>，河北省沧州集北头村人，人称</w:t>
      </w:r>
      <w:r>
        <w:t>“</w:t>
      </w:r>
      <w:r>
        <w:t>小霸王</w:t>
      </w:r>
      <w:r>
        <w:t>”</w:t>
      </w:r>
      <w:r>
        <w:t>。</w:t>
      </w:r>
      <w:ins w:id="72" w:author="邹 关调" w:date="2020-04-09T22:44:00Z">
        <w:r w:rsidR="0093453F">
          <w:rPr>
            <w:rFonts w:hint="eastAsia"/>
          </w:rPr>
          <w:t>他</w:t>
        </w:r>
      </w:ins>
      <w:r>
        <w:t>创办武坛，对八极拳在台湾的推广有很大的贡献。刘云樵出生于书香世家，因从小身体不好，五岁起由家中仆人张耀廷教导他迷踪拳，以求强身。八岁时，父亲刘保沂邀请八极拳名家</w:t>
      </w:r>
      <w:r>
        <w:t>“</w:t>
      </w:r>
      <w:r>
        <w:t>神枪</w:t>
      </w:r>
      <w:r>
        <w:t>”</w:t>
      </w:r>
      <w:r>
        <w:t>李书文，到府教拳。李书文教</w:t>
      </w:r>
      <w:proofErr w:type="gramStart"/>
      <w:r>
        <w:t>拳认真</w:t>
      </w:r>
      <w:proofErr w:type="gramEnd"/>
      <w:r>
        <w:t>严格，刘云樵经常因此受伤，但</w:t>
      </w:r>
      <w:ins w:id="73" w:author="邹 关调" w:date="2020-04-09T22:44:00Z">
        <w:r w:rsidR="0093453F">
          <w:rPr>
            <w:rFonts w:hint="eastAsia"/>
          </w:rPr>
          <w:t>这</w:t>
        </w:r>
      </w:ins>
      <w:r>
        <w:t>也打下了他在</w:t>
      </w:r>
      <w:proofErr w:type="gramStart"/>
      <w:r>
        <w:t>八极拳及披挂</w:t>
      </w:r>
      <w:proofErr w:type="gramEnd"/>
      <w:r>
        <w:t>掌上头深厚功力的基础。</w:t>
      </w:r>
      <w:r>
        <w:t>20</w:t>
      </w:r>
      <w:r>
        <w:t>岁时，拿着本来要去朝阳大学法律系念书的学费，跟着李书文四处闯荡。他在山东接连打败各路前来挑战的武林高手，由此而得</w:t>
      </w:r>
      <w:r>
        <w:t>“</w:t>
      </w:r>
      <w:r>
        <w:t>小霸王</w:t>
      </w:r>
      <w:r>
        <w:t>”</w:t>
      </w:r>
      <w:r>
        <w:t>的称号。</w:t>
      </w:r>
    </w:p>
    <w:p w14:paraId="4DF361C6" w14:textId="51A06A7E" w:rsidR="005C6556" w:rsidRDefault="00D324CF">
      <w:pPr>
        <w:ind w:firstLine="420"/>
      </w:pPr>
      <w:commentRangeStart w:id="74"/>
      <w:r>
        <w:t>1937</w:t>
      </w:r>
      <w:r>
        <w:t>年，刘云樵报考陕西凤翔的黄埔军校七分校（第十五期），正式从军报国。</w:t>
      </w:r>
      <w:r>
        <w:t>1939</w:t>
      </w:r>
      <w:r>
        <w:t>年，正式毕业。后得胡宗南将军嘉赏，获少尉官阶，至太行山与日军作战，多次受伤，因功擢升连、营、团长。</w:t>
      </w:r>
      <w:r>
        <w:t>1940</w:t>
      </w:r>
      <w:r>
        <w:t>年，</w:t>
      </w:r>
      <w:ins w:id="75" w:author="邹 关调" w:date="2020-04-09T22:45:00Z">
        <w:r w:rsidR="0093453F">
          <w:t>刘云樵</w:t>
        </w:r>
      </w:ins>
      <w:r>
        <w:t>受伤被俘，</w:t>
      </w:r>
      <w:ins w:id="76" w:author="邹 关调" w:date="2020-04-09T22:45:00Z">
        <w:r w:rsidR="0093453F">
          <w:rPr>
            <w:rFonts w:hint="eastAsia"/>
          </w:rPr>
          <w:t>被</w:t>
        </w:r>
      </w:ins>
      <w:r>
        <w:t>关在山西运城战俘营。刘云樵以其机智及武功，趁隙逃出。此后加入情报单位，多次深入敌后进行暗杀，成为传说中的</w:t>
      </w:r>
      <w:r>
        <w:t>“</w:t>
      </w:r>
      <w:r>
        <w:t>天字第一号</w:t>
      </w:r>
      <w:r>
        <w:t>”</w:t>
      </w:r>
      <w:ins w:id="77" w:author="邹 关调" w:date="2020-04-09T22:46:00Z">
        <w:r w:rsidR="0093453F" w:rsidDel="0093453F">
          <w:t xml:space="preserve"> </w:t>
        </w:r>
      </w:ins>
      <w:del w:id="78" w:author="邹 关调" w:date="2020-04-09T22:46:00Z">
        <w:r w:rsidDel="0093453F">
          <w:delText>、</w:delText>
        </w:r>
      </w:del>
      <w:r>
        <w:t>“</w:t>
      </w:r>
      <w:r>
        <w:t>长江一号</w:t>
      </w:r>
      <w:r>
        <w:t>”</w:t>
      </w:r>
      <w:r>
        <w:t>。</w:t>
      </w:r>
      <w:r>
        <w:t>1949</w:t>
      </w:r>
      <w:r>
        <w:t>年，</w:t>
      </w:r>
      <w:ins w:id="79" w:author="邹 关调" w:date="2020-04-09T22:46:00Z">
        <w:r w:rsidR="0093453F">
          <w:rPr>
            <w:rFonts w:hint="eastAsia"/>
          </w:rPr>
          <w:t>他</w:t>
        </w:r>
      </w:ins>
      <w:r>
        <w:t>随国民党政府撤退至台湾，</w:t>
      </w:r>
      <w:ins w:id="80" w:author="邹 关调" w:date="2020-04-09T22:46:00Z">
        <w:r w:rsidR="0093453F">
          <w:rPr>
            <w:rFonts w:hint="eastAsia"/>
          </w:rPr>
          <w:t>在此</w:t>
        </w:r>
      </w:ins>
      <w:r>
        <w:t>曾任职司令部参谋处人事科科长、联勤处北部区中心主任。</w:t>
      </w:r>
      <w:r>
        <w:t>1982</w:t>
      </w:r>
      <w:r>
        <w:t>年，</w:t>
      </w:r>
      <w:ins w:id="81" w:author="邹 关调" w:date="2020-04-09T22:48:00Z">
        <w:r w:rsidR="0093453F">
          <w:rPr>
            <w:rFonts w:hint="eastAsia"/>
          </w:rPr>
          <w:t>刘</w:t>
        </w:r>
      </w:ins>
      <w:r>
        <w:t>创办武坛国术推广中心（简称武坛），并成立</w:t>
      </w:r>
      <w:r>
        <w:t>“</w:t>
      </w:r>
      <w:r>
        <w:t>八极拳协会</w:t>
      </w:r>
      <w:r>
        <w:t>”</w:t>
      </w:r>
      <w:r>
        <w:t>、</w:t>
      </w:r>
      <w:r>
        <w:t>“</w:t>
      </w:r>
      <w:r>
        <w:t>剑艺协会</w:t>
      </w:r>
      <w:r>
        <w:t>”</w:t>
      </w:r>
      <w:r>
        <w:t>等机构，至今相关团体已遍及世界，对传统武术推广贡献良多。</w:t>
      </w:r>
      <w:commentRangeEnd w:id="74"/>
      <w:r w:rsidR="0093453F">
        <w:rPr>
          <w:rStyle w:val="a3"/>
        </w:rPr>
        <w:commentReference w:id="74"/>
      </w:r>
    </w:p>
    <w:p w14:paraId="0CFACEFC" w14:textId="77777777" w:rsidR="005C6556" w:rsidRDefault="00D324CF">
      <w:pPr>
        <w:widowControl/>
        <w:jc w:val="center"/>
        <w:rPr>
          <w:rFonts w:ascii="宋体" w:eastAsia="宋体" w:hAnsi="宋体" w:cs="宋体"/>
          <w:kern w:val="0"/>
          <w:sz w:val="24"/>
          <w:lang w:bidi="ar"/>
        </w:rPr>
      </w:pPr>
      <w:r>
        <w:rPr>
          <w:rFonts w:ascii="宋体" w:eastAsia="宋体" w:hAnsi="宋体" w:cs="宋体"/>
          <w:noProof/>
          <w:kern w:val="0"/>
          <w:sz w:val="24"/>
          <w:lang w:bidi="ar"/>
        </w:rPr>
        <w:drawing>
          <wp:inline distT="0" distB="0" distL="114300" distR="114300" wp14:anchorId="2236004F" wp14:editId="0CB69C63">
            <wp:extent cx="1817370" cy="1017905"/>
            <wp:effectExtent l="0" t="0" r="11430" b="2349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a:stretch>
                      <a:fillRect/>
                    </a:stretch>
                  </pic:blipFill>
                  <pic:spPr>
                    <a:xfrm>
                      <a:off x="0" y="0"/>
                      <a:ext cx="1817370" cy="1017905"/>
                    </a:xfrm>
                    <a:prstGeom prst="rect">
                      <a:avLst/>
                    </a:prstGeom>
                    <a:noFill/>
                    <a:ln w="9525">
                      <a:noFill/>
                    </a:ln>
                  </pic:spPr>
                </pic:pic>
              </a:graphicData>
            </a:graphic>
          </wp:inline>
        </w:drawing>
      </w:r>
    </w:p>
    <w:p w14:paraId="0CE35C29" w14:textId="77777777" w:rsidR="005C6556" w:rsidRDefault="00D324CF">
      <w:pPr>
        <w:widowControl/>
        <w:jc w:val="center"/>
      </w:pPr>
      <w:r>
        <w:rPr>
          <w:rFonts w:ascii="宋体" w:eastAsia="宋体" w:hAnsi="宋体" w:cs="宋体"/>
          <w:kern w:val="0"/>
          <w:sz w:val="18"/>
          <w:szCs w:val="18"/>
          <w:lang w:bidi="ar"/>
        </w:rPr>
        <w:t>图三 刘云樵</w:t>
      </w:r>
    </w:p>
    <w:p w14:paraId="095356BB" w14:textId="77777777" w:rsidR="005C6556" w:rsidRDefault="005C6556">
      <w:pPr>
        <w:ind w:firstLine="420"/>
      </w:pPr>
    </w:p>
    <w:p w14:paraId="5D33027F" w14:textId="731BA70C" w:rsidR="005C6556" w:rsidRDefault="00D324CF">
      <w:pPr>
        <w:ind w:firstLine="420"/>
      </w:pPr>
      <w:del w:id="82" w:author="邹 关调" w:date="2020-04-09T22:48:00Z">
        <w:r w:rsidDel="0093453F">
          <w:rPr>
            <w:rFonts w:hint="eastAsia"/>
          </w:rPr>
          <w:delText>我在这顺便一提</w:delText>
        </w:r>
      </w:del>
      <w:ins w:id="83" w:author="邹 关调" w:date="2020-04-09T22:48:00Z">
        <w:r w:rsidR="0093453F">
          <w:rPr>
            <w:rFonts w:hint="eastAsia"/>
          </w:rPr>
          <w:t>在此顺提一句</w:t>
        </w:r>
      </w:ins>
      <w:r>
        <w:t>，</w:t>
      </w:r>
      <w:proofErr w:type="gramStart"/>
      <w:r>
        <w:t>八极拳对日本</w:t>
      </w:r>
      <w:proofErr w:type="gramEnd"/>
      <w:r>
        <w:t>影响程度非常大</w:t>
      </w:r>
      <w:del w:id="84" w:author="邹 关调" w:date="2020-04-09T22:49:00Z">
        <w:r w:rsidDel="0093453F">
          <w:delText>，提两个小故事</w:delText>
        </w:r>
      </w:del>
      <w:r>
        <w:t>：</w:t>
      </w:r>
      <w:proofErr w:type="gramStart"/>
      <w:r>
        <w:t>一</w:t>
      </w:r>
      <w:proofErr w:type="gramEnd"/>
      <w:del w:id="85" w:author="邹 关调" w:date="2020-04-09T22:49:00Z">
        <w:r w:rsidDel="0093453F">
          <w:delText>个</w:delText>
        </w:r>
      </w:del>
      <w:r>
        <w:t>是，松田</w:t>
      </w:r>
      <w:proofErr w:type="gramStart"/>
      <w:r>
        <w:t>隆智对于</w:t>
      </w:r>
      <w:proofErr w:type="gramEnd"/>
      <w:r>
        <w:t>中国武术，尤其是八极</w:t>
      </w:r>
      <w:proofErr w:type="gramStart"/>
      <w:r>
        <w:t>拳相当</w:t>
      </w:r>
      <w:proofErr w:type="gramEnd"/>
      <w:r>
        <w:t>着迷，曾亲自来台湾学艺。学成返国后，编写了一个《拳儿》的故事，由漫画家藤</w:t>
      </w:r>
      <w:proofErr w:type="gramStart"/>
      <w:r>
        <w:t>原芳秀</w:t>
      </w:r>
      <w:proofErr w:type="gramEnd"/>
      <w:r>
        <w:t>画成漫画。传授主角拳法的刘月侠，即</w:t>
      </w:r>
      <w:ins w:id="86" w:author="邹 关调" w:date="2020-04-09T22:49:00Z">
        <w:r w:rsidR="0093453F">
          <w:rPr>
            <w:rFonts w:hint="eastAsia"/>
          </w:rPr>
          <w:t>为</w:t>
        </w:r>
      </w:ins>
      <w:del w:id="87" w:author="邹 关调" w:date="2020-04-09T22:49:00Z">
        <w:r w:rsidDel="0093453F">
          <w:delText>以</w:delText>
        </w:r>
      </w:del>
      <w:ins w:id="88" w:author="邹 关调" w:date="2020-04-09T22:49:00Z">
        <w:r w:rsidR="0093453F">
          <w:t>取材</w:t>
        </w:r>
      </w:ins>
      <w:r>
        <w:t>刘云樵</w:t>
      </w:r>
      <w:del w:id="89" w:author="邹 关调" w:date="2020-04-09T22:49:00Z">
        <w:r w:rsidDel="0093453F">
          <w:delText>取材</w:delText>
        </w:r>
      </w:del>
      <w:r>
        <w:t>的虚构人物。松田</w:t>
      </w:r>
      <w:proofErr w:type="gramStart"/>
      <w:r>
        <w:t>隆智后来</w:t>
      </w:r>
      <w:proofErr w:type="gramEnd"/>
      <w:r>
        <w:t>还写作出版《中国武术史略》，对中国武术的在日本发扬起到了巨大作用。二</w:t>
      </w:r>
      <w:del w:id="90" w:author="邹 关调" w:date="2020-04-09T22:49:00Z">
        <w:r w:rsidDel="0093453F">
          <w:delText>个是</w:delText>
        </w:r>
      </w:del>
      <w:r>
        <w:t>，</w:t>
      </w:r>
      <w:ins w:id="91" w:author="邹 关调" w:date="2020-04-09T22:50:00Z">
        <w:r w:rsidR="0093453F">
          <w:rPr>
            <w:rFonts w:hint="eastAsia"/>
          </w:rPr>
          <w:t>由</w:t>
        </w:r>
      </w:ins>
      <w:r>
        <w:t>日本</w:t>
      </w:r>
      <w:r>
        <w:t>SEGA</w:t>
      </w:r>
      <w:r>
        <w:t>制作的，对武术招式要求最逼真的游戏《</w:t>
      </w:r>
      <w:r>
        <w:t>VR</w:t>
      </w:r>
      <w:r>
        <w:t>战士》，其中的主角</w:t>
      </w:r>
      <w:r>
        <w:t>“</w:t>
      </w:r>
      <w:r>
        <w:t>结城晶</w:t>
      </w:r>
      <w:r>
        <w:t>”</w:t>
      </w:r>
      <w:r>
        <w:t>在游戏里是练八极拳的高手，他的动作就是完全以当代孟村八极拳大师</w:t>
      </w:r>
      <w:r>
        <w:t>——</w:t>
      </w:r>
      <w:r>
        <w:t>吴连枝的动作为蓝本所创作的。当时吴连枝受</w:t>
      </w:r>
      <w:r>
        <w:t>SEGA</w:t>
      </w:r>
      <w:r>
        <w:t>游戏公司</w:t>
      </w:r>
      <w:r>
        <w:t>AM2</w:t>
      </w:r>
      <w:r>
        <w:t>研发部领导铃木</w:t>
      </w:r>
      <w:proofErr w:type="gramStart"/>
      <w:r>
        <w:t>裕</w:t>
      </w:r>
      <w:proofErr w:type="gramEnd"/>
      <w:r>
        <w:t>先生邀请到日本</w:t>
      </w:r>
      <w:del w:id="92" w:author="邹 关调" w:date="2020-04-09T22:50:00Z">
        <w:r w:rsidDel="00BC53B6">
          <w:delText>去</w:delText>
        </w:r>
      </w:del>
      <w:r>
        <w:t>，为这款游戏作了全程动作示范，并进行动作捕捉（</w:t>
      </w:r>
      <w:del w:id="93" w:author="邹 关调" w:date="2020-04-09T22:50:00Z">
        <w:r w:rsidDel="00BC53B6">
          <w:rPr>
            <w:rFonts w:hint="eastAsia"/>
          </w:rPr>
          <w:delText>就是</w:delText>
        </w:r>
      </w:del>
      <w:proofErr w:type="gramStart"/>
      <w:ins w:id="94" w:author="邹 关调" w:date="2020-04-09T22:50:00Z">
        <w:r w:rsidR="00BC53B6">
          <w:rPr>
            <w:rFonts w:hint="eastAsia"/>
          </w:rPr>
          <w:t>即</w:t>
        </w:r>
      </w:ins>
      <w:r>
        <w:t>身上</w:t>
      </w:r>
      <w:proofErr w:type="gramEnd"/>
      <w:r>
        <w:t>各关节处带着动作感应器，</w:t>
      </w:r>
      <w:del w:id="95" w:author="邹 关调" w:date="2020-04-09T22:50:00Z">
        <w:r w:rsidDel="00BC53B6">
          <w:rPr>
            <w:rFonts w:hint="eastAsia"/>
          </w:rPr>
          <w:delText>让</w:delText>
        </w:r>
      </w:del>
      <w:ins w:id="96" w:author="邹 关调" w:date="2020-04-09T22:50:00Z">
        <w:r w:rsidR="00BC53B6">
          <w:rPr>
            <w:rFonts w:hint="eastAsia"/>
          </w:rPr>
          <w:t>用</w:t>
        </w:r>
      </w:ins>
      <w:r>
        <w:t>电脑</w:t>
      </w:r>
      <w:del w:id="97" w:author="邹 关调" w:date="2020-04-09T22:50:00Z">
        <w:r w:rsidDel="00BC53B6">
          <w:delText>把</w:delText>
        </w:r>
        <w:r w:rsidDel="00BC53B6">
          <w:rPr>
            <w:rFonts w:hint="eastAsia"/>
          </w:rPr>
          <w:delText>他</w:delText>
        </w:r>
      </w:del>
      <w:ins w:id="98" w:author="邹 关调" w:date="2020-04-09T22:51:00Z">
        <w:r w:rsidR="00BC53B6">
          <w:t>记录</w:t>
        </w:r>
        <w:r w:rsidR="00BC53B6">
          <w:rPr>
            <w:rFonts w:hint="eastAsia"/>
          </w:rPr>
          <w:t>下其</w:t>
        </w:r>
      </w:ins>
      <w:r>
        <w:t>全部动作</w:t>
      </w:r>
      <w:del w:id="99" w:author="邹 关调" w:date="2020-04-09T22:51:00Z">
        <w:r w:rsidDel="00BC53B6">
          <w:delText>都记录下来</w:delText>
        </w:r>
      </w:del>
      <w:r>
        <w:t>）。</w:t>
      </w:r>
    </w:p>
    <w:p w14:paraId="08F3B5AE" w14:textId="77777777" w:rsidR="005C6556" w:rsidRDefault="00D324CF">
      <w:pPr>
        <w:widowControl/>
        <w:jc w:val="center"/>
      </w:pPr>
      <w:r>
        <w:rPr>
          <w:rFonts w:ascii="宋体" w:eastAsia="宋体" w:hAnsi="宋体" w:cs="宋体"/>
          <w:noProof/>
          <w:kern w:val="0"/>
          <w:sz w:val="24"/>
          <w:lang w:bidi="ar"/>
        </w:rPr>
        <w:drawing>
          <wp:inline distT="0" distB="0" distL="114300" distR="114300" wp14:anchorId="549A3298" wp14:editId="3A93C6A3">
            <wp:extent cx="1043940" cy="1566545"/>
            <wp:effectExtent l="0" t="0" r="22860" b="825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1"/>
                    <a:stretch>
                      <a:fillRect/>
                    </a:stretch>
                  </pic:blipFill>
                  <pic:spPr>
                    <a:xfrm>
                      <a:off x="0" y="0"/>
                      <a:ext cx="1043940" cy="1566545"/>
                    </a:xfrm>
                    <a:prstGeom prst="rect">
                      <a:avLst/>
                    </a:prstGeom>
                    <a:noFill/>
                    <a:ln w="9525">
                      <a:noFill/>
                    </a:ln>
                  </pic:spPr>
                </pic:pic>
              </a:graphicData>
            </a:graphic>
          </wp:inline>
        </w:drawing>
      </w:r>
    </w:p>
    <w:p w14:paraId="088D8B23" w14:textId="77777777" w:rsidR="005C6556" w:rsidRDefault="00D324CF">
      <w:pPr>
        <w:jc w:val="center"/>
        <w:rPr>
          <w:sz w:val="18"/>
          <w:szCs w:val="18"/>
        </w:rPr>
      </w:pPr>
      <w:r>
        <w:rPr>
          <w:sz w:val="18"/>
          <w:szCs w:val="18"/>
        </w:rPr>
        <w:t>图四</w:t>
      </w:r>
      <w:r>
        <w:rPr>
          <w:sz w:val="18"/>
          <w:szCs w:val="18"/>
        </w:rPr>
        <w:t xml:space="preserve"> </w:t>
      </w:r>
      <w:r>
        <w:rPr>
          <w:sz w:val="18"/>
          <w:szCs w:val="18"/>
        </w:rPr>
        <w:t>漫画《拳儿》封面图</w:t>
      </w:r>
    </w:p>
    <w:p w14:paraId="391F76A9" w14:textId="77777777" w:rsidR="005C6556" w:rsidRDefault="005C6556">
      <w:pPr>
        <w:ind w:firstLine="420"/>
      </w:pPr>
    </w:p>
    <w:p w14:paraId="21BAD6C8" w14:textId="77777777" w:rsidR="00BC53B6" w:rsidRDefault="00D324CF">
      <w:pPr>
        <w:ind w:firstLine="420"/>
        <w:rPr>
          <w:ins w:id="100" w:author="邹 关调" w:date="2020-04-09T22:51:00Z"/>
        </w:rPr>
      </w:pPr>
      <w:r>
        <w:t>最后，</w:t>
      </w:r>
      <w:del w:id="101" w:author="邹 关调" w:date="2020-04-09T22:51:00Z">
        <w:r w:rsidDel="00BC53B6">
          <w:delText>我</w:delText>
        </w:r>
      </w:del>
      <w:r>
        <w:t>用十六字的八极</w:t>
      </w:r>
      <w:proofErr w:type="gramStart"/>
      <w:r>
        <w:t>拳精神</w:t>
      </w:r>
      <w:proofErr w:type="gramEnd"/>
      <w:del w:id="102" w:author="邹 关调" w:date="2020-04-09T22:51:00Z">
        <w:r w:rsidDel="00BC53B6">
          <w:delText>，</w:delText>
        </w:r>
      </w:del>
      <w:r>
        <w:t>来结束今天的</w:t>
      </w:r>
      <w:del w:id="103" w:author="邹 关调" w:date="2020-04-09T22:51:00Z">
        <w:r w:rsidDel="00BC53B6">
          <w:rPr>
            <w:rFonts w:hint="eastAsia"/>
          </w:rPr>
          <w:delText>故事</w:delText>
        </w:r>
      </w:del>
      <w:ins w:id="104" w:author="邹 关调" w:date="2020-04-09T22:51:00Z">
        <w:r w:rsidR="00BC53B6">
          <w:rPr>
            <w:rFonts w:hint="eastAsia"/>
          </w:rPr>
          <w:t>内容</w:t>
        </w:r>
      </w:ins>
      <w:r>
        <w:t>：</w:t>
      </w:r>
    </w:p>
    <w:p w14:paraId="07180D09" w14:textId="60D68BB7" w:rsidR="005C6556" w:rsidRDefault="00D324CF">
      <w:pPr>
        <w:ind w:firstLine="420"/>
      </w:pPr>
      <w:r>
        <w:t>忠肝义胆、以身做盾、舍我无谁、临危当先。</w:t>
      </w:r>
    </w:p>
    <w:p w14:paraId="40B8CB5D" w14:textId="17CE6E55" w:rsidR="005C6556" w:rsidDel="00BC53B6" w:rsidRDefault="005C6556" w:rsidP="00BC53B6">
      <w:pPr>
        <w:rPr>
          <w:del w:id="105" w:author="邹 关调" w:date="2020-04-09T22:51:00Z"/>
          <w:rFonts w:hint="eastAsia"/>
        </w:rPr>
        <w:pPrChange w:id="106" w:author="邹 关调" w:date="2020-04-09T22:51:00Z">
          <w:pPr>
            <w:ind w:firstLine="420"/>
          </w:pPr>
        </w:pPrChange>
      </w:pPr>
    </w:p>
    <w:p w14:paraId="0C5E985D" w14:textId="656B64C7" w:rsidR="005C6556" w:rsidDel="00BC53B6" w:rsidRDefault="005C6556">
      <w:pPr>
        <w:ind w:firstLine="420"/>
        <w:rPr>
          <w:del w:id="107" w:author="邹 关调" w:date="2020-04-09T22:51:00Z"/>
        </w:rPr>
      </w:pPr>
      <w:bookmarkStart w:id="108" w:name="_GoBack"/>
      <w:bookmarkEnd w:id="108"/>
    </w:p>
    <w:p w14:paraId="2407D8A4" w14:textId="77777777" w:rsidR="005C6556" w:rsidRDefault="005C6556" w:rsidP="00BC53B6">
      <w:pPr>
        <w:rPr>
          <w:rFonts w:hint="eastAsia"/>
        </w:rPr>
        <w:pPrChange w:id="109" w:author="邹 关调" w:date="2020-04-09T22:54:00Z">
          <w:pPr>
            <w:ind w:firstLine="420"/>
          </w:pPr>
        </w:pPrChange>
      </w:pPr>
    </w:p>
    <w:sectPr w:rsidR="005C655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0" w:author="邹 关调" w:date="2020-04-09T22:31:00Z" w:initials="邹">
    <w:p w14:paraId="7BC31DC2" w14:textId="67E8FF0C" w:rsidR="00167017" w:rsidRDefault="00167017">
      <w:pPr>
        <w:pStyle w:val="a4"/>
      </w:pPr>
      <w:r>
        <w:rPr>
          <w:rStyle w:val="a3"/>
        </w:rPr>
        <w:annotationRef/>
      </w:r>
      <w:r>
        <w:rPr>
          <w:rFonts w:hint="eastAsia"/>
        </w:rPr>
        <w:t>“”和《》排列时，中间不用符号</w:t>
      </w:r>
    </w:p>
  </w:comment>
  <w:comment w:id="74" w:author="邹 关调" w:date="2020-04-09T22:47:00Z" w:initials="邹">
    <w:p w14:paraId="4B2AEF08" w14:textId="0CA92FEE" w:rsidR="0093453F" w:rsidRDefault="0093453F">
      <w:pPr>
        <w:pStyle w:val="a4"/>
      </w:pPr>
      <w:r>
        <w:rPr>
          <w:rStyle w:val="a3"/>
        </w:rPr>
        <w:annotationRef/>
      </w:r>
      <w:r>
        <w:rPr>
          <w:rFonts w:hint="eastAsia"/>
        </w:rPr>
        <w:t>这里时间点较多，可以在排版上以时间轴的形式排版。</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BC31DC2" w15:done="0"/>
  <w15:commentEx w15:paraId="4B2AEF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BC31DC2" w16cid:durableId="223A20B9"/>
  <w16cid:commentId w16cid:paraId="4B2AEF08" w16cid:durableId="223A246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邹 关调">
    <w15:presenceInfo w15:providerId="Windows Live" w15:userId="4de70923e7d7fd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trackRevisions/>
  <w:defaultTabStop w:val="420"/>
  <w:drawingGridVerticalSpacing w:val="156"/>
  <w:noPunctuationKerning/>
  <w:characterSpacingControl w:val="compressPunctuation"/>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33F8BE6"/>
    <w:rsid w:val="EBFF91BF"/>
    <w:rsid w:val="EEFBD1B1"/>
    <w:rsid w:val="F33F8BE6"/>
    <w:rsid w:val="F77F362D"/>
    <w:rsid w:val="FAEF9610"/>
    <w:rsid w:val="FAFE8556"/>
    <w:rsid w:val="FDE39582"/>
    <w:rsid w:val="FE7F8778"/>
    <w:rsid w:val="FFEE4406"/>
    <w:rsid w:val="FFF754C9"/>
    <w:rsid w:val="00167017"/>
    <w:rsid w:val="005C6556"/>
    <w:rsid w:val="0093453F"/>
    <w:rsid w:val="00BC53B6"/>
    <w:rsid w:val="00D324CF"/>
    <w:rsid w:val="00E33AB7"/>
    <w:rsid w:val="00F62B8A"/>
    <w:rsid w:val="173FB06E"/>
    <w:rsid w:val="1DF70E3A"/>
    <w:rsid w:val="33EBC53D"/>
    <w:rsid w:val="3DFF57B4"/>
    <w:rsid w:val="3EFBEA4B"/>
    <w:rsid w:val="3F9A6271"/>
    <w:rsid w:val="5F7656E7"/>
    <w:rsid w:val="65EBE167"/>
    <w:rsid w:val="67FF59FA"/>
    <w:rsid w:val="6F573048"/>
    <w:rsid w:val="6FF78BA2"/>
    <w:rsid w:val="6FFFDF51"/>
    <w:rsid w:val="73FB748E"/>
    <w:rsid w:val="77AEA04A"/>
    <w:rsid w:val="77CC63F3"/>
    <w:rsid w:val="77FD36AF"/>
    <w:rsid w:val="7BFC9F31"/>
    <w:rsid w:val="7CF19251"/>
    <w:rsid w:val="7EB7B65C"/>
    <w:rsid w:val="7F773E07"/>
    <w:rsid w:val="8DB760D2"/>
    <w:rsid w:val="9DFF107D"/>
    <w:rsid w:val="B7EB9789"/>
    <w:rsid w:val="C9C3B72B"/>
    <w:rsid w:val="D267E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1BFA71A"/>
  <w15:docId w15:val="{0C6E091C-E866-4E47-AAF0-F023C3FA1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rsid w:val="00167017"/>
    <w:rPr>
      <w:sz w:val="21"/>
      <w:szCs w:val="21"/>
    </w:rPr>
  </w:style>
  <w:style w:type="paragraph" w:styleId="a4">
    <w:name w:val="annotation text"/>
    <w:basedOn w:val="a"/>
    <w:link w:val="a5"/>
    <w:rsid w:val="00167017"/>
    <w:pPr>
      <w:jc w:val="left"/>
    </w:pPr>
  </w:style>
  <w:style w:type="character" w:customStyle="1" w:styleId="a5">
    <w:name w:val="批注文字 字符"/>
    <w:basedOn w:val="a0"/>
    <w:link w:val="a4"/>
    <w:rsid w:val="00167017"/>
    <w:rPr>
      <w:rFonts w:asciiTheme="minorHAnsi" w:eastAsiaTheme="minorEastAsia" w:hAnsiTheme="minorHAnsi" w:cstheme="minorBidi"/>
      <w:kern w:val="2"/>
      <w:sz w:val="21"/>
      <w:szCs w:val="24"/>
    </w:rPr>
  </w:style>
  <w:style w:type="paragraph" w:styleId="a6">
    <w:name w:val="annotation subject"/>
    <w:basedOn w:val="a4"/>
    <w:next w:val="a4"/>
    <w:link w:val="a7"/>
    <w:rsid w:val="00167017"/>
    <w:rPr>
      <w:b/>
      <w:bCs/>
    </w:rPr>
  </w:style>
  <w:style w:type="character" w:customStyle="1" w:styleId="a7">
    <w:name w:val="批注主题 字符"/>
    <w:basedOn w:val="a5"/>
    <w:link w:val="a6"/>
    <w:rsid w:val="00167017"/>
    <w:rPr>
      <w:rFonts w:asciiTheme="minorHAnsi" w:eastAsiaTheme="minorEastAsia" w:hAnsiTheme="minorHAnsi" w:cstheme="minorBidi"/>
      <w:b/>
      <w:bCs/>
      <w:kern w:val="2"/>
      <w:sz w:val="21"/>
      <w:szCs w:val="24"/>
    </w:rPr>
  </w:style>
  <w:style w:type="paragraph" w:styleId="a8">
    <w:name w:val="Balloon Text"/>
    <w:basedOn w:val="a"/>
    <w:link w:val="a9"/>
    <w:rsid w:val="00167017"/>
    <w:rPr>
      <w:sz w:val="18"/>
      <w:szCs w:val="18"/>
    </w:rPr>
  </w:style>
  <w:style w:type="character" w:customStyle="1" w:styleId="a9">
    <w:name w:val="批注框文本 字符"/>
    <w:basedOn w:val="a0"/>
    <w:link w:val="a8"/>
    <w:rsid w:val="00167017"/>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image" Target="media/image4.jpeg"/><Relationship Id="rId5" Type="http://schemas.openxmlformats.org/officeDocument/2006/relationships/comments" Target="comment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484</Words>
  <Characters>2763</Characters>
  <Application>Microsoft Office Word</Application>
  <DocSecurity>0</DocSecurity>
  <Lines>23</Lines>
  <Paragraphs>6</Paragraphs>
  <ScaleCrop>false</ScaleCrop>
  <Company/>
  <LinksUpToDate>false</LinksUpToDate>
  <CharactersWithSpaces>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shujiale</dc:creator>
  <cp:lastModifiedBy>邹 关调</cp:lastModifiedBy>
  <cp:revision>5</cp:revision>
  <dcterms:created xsi:type="dcterms:W3CDTF">2020-04-02T12:10:00Z</dcterms:created>
  <dcterms:modified xsi:type="dcterms:W3CDTF">2020-04-09T14:54:00Z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2052-2.0.1.3256</vt:lpwstr>
  </property>
</Properties>
</file>